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D9B06" w14:textId="77777777" w:rsidR="003B2714" w:rsidRDefault="003B2714" w:rsidP="003B2714">
      <w:pPr>
        <w:jc w:val="center"/>
        <w:rPr>
          <w:rFonts w:asciiTheme="majorBidi" w:hAnsiTheme="majorBidi" w:cstheme="majorBidi"/>
          <w:b/>
          <w:bCs/>
        </w:rPr>
      </w:pPr>
      <w:r w:rsidRPr="000E6C05">
        <w:rPr>
          <w:rFonts w:asciiTheme="majorBidi" w:hAnsiTheme="majorBidi" w:cstheme="majorBidi"/>
          <w:b/>
          <w:bCs/>
          <w:i/>
          <w:rPrChange w:id="0" w:author="Edwin Cruz-Rivera" w:date="2023-04-21T22:58:00Z">
            <w:rPr>
              <w:rFonts w:asciiTheme="majorBidi" w:hAnsiTheme="majorBidi" w:cstheme="majorBidi"/>
              <w:b/>
              <w:bCs/>
            </w:rPr>
          </w:rPrChange>
        </w:rPr>
        <w:t>Sargassum</w:t>
      </w:r>
      <w:r>
        <w:rPr>
          <w:rFonts w:asciiTheme="majorBidi" w:hAnsiTheme="majorBidi" w:cstheme="majorBidi"/>
          <w:b/>
          <w:bCs/>
        </w:rPr>
        <w:t xml:space="preserve"> and The Sargasso Sea</w:t>
      </w:r>
    </w:p>
    <w:p w14:paraId="65712CFD" w14:textId="77777777" w:rsidR="003B2714" w:rsidRDefault="003B2714" w:rsidP="003B2714">
      <w:pPr>
        <w:jc w:val="center"/>
        <w:rPr>
          <w:rFonts w:asciiTheme="majorBidi" w:hAnsiTheme="majorBidi" w:cstheme="majorBidi"/>
          <w:b/>
          <w:bCs/>
        </w:rPr>
      </w:pPr>
    </w:p>
    <w:p w14:paraId="54E81324" w14:textId="3FB48297" w:rsidR="004E6E16" w:rsidRDefault="004E6E16" w:rsidP="004E6E16">
      <w:pPr>
        <w:ind w:firstLine="720"/>
        <w:rPr>
          <w:rFonts w:asciiTheme="majorBidi" w:hAnsiTheme="majorBidi" w:cstheme="majorBidi"/>
          <w:color w:val="000000" w:themeColor="text1"/>
        </w:rPr>
      </w:pPr>
      <w:r w:rsidRPr="00D44E54">
        <w:rPr>
          <w:rFonts w:asciiTheme="majorBidi" w:hAnsiTheme="majorBidi" w:cstheme="majorBidi"/>
        </w:rPr>
        <w:t xml:space="preserve">Sargassum is a genus of brown macroalgae with over </w:t>
      </w:r>
      <w:del w:id="1" w:author="Edwin Cruz-Rivera" w:date="2023-04-21T22:59:00Z">
        <w:r w:rsidRPr="00D44E54" w:rsidDel="000E6C05">
          <w:rPr>
            <w:rFonts w:asciiTheme="majorBidi" w:hAnsiTheme="majorBidi" w:cstheme="majorBidi"/>
          </w:rPr>
          <w:tab/>
        </w:r>
      </w:del>
      <w:r w:rsidRPr="00D44E54">
        <w:rPr>
          <w:rFonts w:asciiTheme="majorBidi" w:hAnsiTheme="majorBidi" w:cstheme="majorBidi"/>
        </w:rPr>
        <w:t>350</w:t>
      </w:r>
      <w:r w:rsidRPr="005E6782">
        <w:rPr>
          <w:rFonts w:asciiTheme="majorBidi" w:hAnsiTheme="majorBidi" w:cstheme="majorBidi"/>
        </w:rPr>
        <w:t xml:space="preserve"> described species</w:t>
      </w:r>
      <w:r>
        <w:rPr>
          <w:rFonts w:asciiTheme="majorBidi" w:hAnsiTheme="majorBidi" w:cstheme="majorBidi"/>
        </w:rPr>
        <w:t xml:space="preserve">. </w:t>
      </w:r>
      <w:r w:rsidRPr="005E6782">
        <w:rPr>
          <w:rFonts w:asciiTheme="majorBidi" w:hAnsiTheme="majorBidi" w:cstheme="majorBidi"/>
        </w:rPr>
        <w:t>(</w:t>
      </w:r>
      <w:proofErr w:type="spellStart"/>
      <w:r w:rsidRPr="005E6782">
        <w:rPr>
          <w:rFonts w:asciiTheme="majorBidi" w:hAnsiTheme="majorBidi" w:cstheme="majorBidi"/>
        </w:rPr>
        <w:t>AlgaeBase</w:t>
      </w:r>
      <w:proofErr w:type="spellEnd"/>
      <w:r w:rsidRPr="005E6782">
        <w:rPr>
          <w:rFonts w:asciiTheme="majorBidi" w:hAnsiTheme="majorBidi" w:cstheme="majorBidi"/>
        </w:rPr>
        <w:t>, 2022).</w:t>
      </w:r>
      <w:r>
        <w:rPr>
          <w:rFonts w:asciiTheme="majorBidi" w:hAnsiTheme="majorBidi" w:cstheme="majorBidi"/>
        </w:rPr>
        <w:t xml:space="preserve"> </w:t>
      </w:r>
      <w:r w:rsidR="003B2714" w:rsidRPr="005E6782">
        <w:rPr>
          <w:rFonts w:asciiTheme="majorBidi" w:hAnsiTheme="majorBidi" w:cstheme="majorBidi"/>
          <w:i/>
          <w:iCs/>
        </w:rPr>
        <w:t xml:space="preserve">Sargassum </w:t>
      </w:r>
      <w:proofErr w:type="spellStart"/>
      <w:r w:rsidR="003B2714" w:rsidRPr="005E6782">
        <w:rPr>
          <w:rFonts w:asciiTheme="majorBidi" w:hAnsiTheme="majorBidi" w:cstheme="majorBidi"/>
          <w:i/>
          <w:iCs/>
        </w:rPr>
        <w:t>fluitans</w:t>
      </w:r>
      <w:proofErr w:type="spellEnd"/>
      <w:r w:rsidR="003B2714" w:rsidRPr="005E6782">
        <w:rPr>
          <w:rFonts w:asciiTheme="majorBidi" w:hAnsiTheme="majorBidi" w:cstheme="majorBidi"/>
        </w:rPr>
        <w:t xml:space="preserve"> and </w:t>
      </w:r>
      <w:r w:rsidR="003B2714" w:rsidRPr="005E6782">
        <w:rPr>
          <w:rFonts w:asciiTheme="majorBidi" w:hAnsiTheme="majorBidi" w:cstheme="majorBidi"/>
          <w:i/>
          <w:iCs/>
        </w:rPr>
        <w:t xml:space="preserve">Sargassum </w:t>
      </w:r>
      <w:proofErr w:type="spellStart"/>
      <w:r w:rsidR="003B2714" w:rsidRPr="005E6782">
        <w:rPr>
          <w:rFonts w:asciiTheme="majorBidi" w:hAnsiTheme="majorBidi" w:cstheme="majorBidi"/>
          <w:i/>
          <w:iCs/>
        </w:rPr>
        <w:t>natans</w:t>
      </w:r>
      <w:proofErr w:type="spellEnd"/>
      <w:r w:rsidR="003B2714" w:rsidRPr="005E6782">
        <w:rPr>
          <w:rFonts w:asciiTheme="majorBidi" w:hAnsiTheme="majorBidi" w:cstheme="majorBidi"/>
          <w:i/>
          <w:iCs/>
        </w:rPr>
        <w:t xml:space="preserve">, </w:t>
      </w:r>
      <w:r w:rsidR="003B2714" w:rsidRPr="005E6782">
        <w:rPr>
          <w:rFonts w:asciiTheme="majorBidi" w:hAnsiTheme="majorBidi" w:cstheme="majorBidi"/>
        </w:rPr>
        <w:t xml:space="preserve">are the </w:t>
      </w:r>
      <w:r w:rsidR="001B3032">
        <w:rPr>
          <w:rFonts w:asciiTheme="majorBidi" w:hAnsiTheme="majorBidi" w:cstheme="majorBidi"/>
        </w:rPr>
        <w:t xml:space="preserve">only </w:t>
      </w:r>
      <w:r w:rsidR="005A57CA">
        <w:rPr>
          <w:rFonts w:asciiTheme="majorBidi" w:hAnsiTheme="majorBidi" w:cstheme="majorBidi"/>
        </w:rPr>
        <w:t>known</w:t>
      </w:r>
      <w:r w:rsidR="003B2714" w:rsidRPr="005E6782">
        <w:rPr>
          <w:rFonts w:asciiTheme="majorBidi" w:hAnsiTheme="majorBidi" w:cstheme="majorBidi"/>
        </w:rPr>
        <w:t xml:space="preserve"> macroalgae </w:t>
      </w:r>
      <w:r w:rsidR="005A57CA">
        <w:rPr>
          <w:rFonts w:asciiTheme="majorBidi" w:hAnsiTheme="majorBidi" w:cstheme="majorBidi"/>
        </w:rPr>
        <w:t>with a</w:t>
      </w:r>
      <w:r w:rsidR="003B2714" w:rsidRPr="005E6782">
        <w:rPr>
          <w:rFonts w:asciiTheme="majorBidi" w:hAnsiTheme="majorBidi" w:cstheme="majorBidi"/>
        </w:rPr>
        <w:t xml:space="preserve"> </w:t>
      </w:r>
      <w:proofErr w:type="spellStart"/>
      <w:r w:rsidR="003B2714" w:rsidRPr="005E6782">
        <w:rPr>
          <w:rFonts w:asciiTheme="majorBidi" w:hAnsiTheme="majorBidi" w:cstheme="majorBidi"/>
        </w:rPr>
        <w:t>holopelagic</w:t>
      </w:r>
      <w:proofErr w:type="spellEnd"/>
      <w:r w:rsidR="003B2714" w:rsidRPr="005E6782">
        <w:rPr>
          <w:rFonts w:asciiTheme="majorBidi" w:hAnsiTheme="majorBidi" w:cstheme="majorBidi"/>
        </w:rPr>
        <w:t xml:space="preserve"> life</w:t>
      </w:r>
      <w:r w:rsidR="003B2714">
        <w:rPr>
          <w:rFonts w:asciiTheme="majorBidi" w:hAnsiTheme="majorBidi" w:cstheme="majorBidi"/>
        </w:rPr>
        <w:t xml:space="preserve"> cycle and reproduce</w:t>
      </w:r>
      <w:r w:rsidR="003B2714" w:rsidRPr="005E6782">
        <w:rPr>
          <w:rFonts w:asciiTheme="majorBidi" w:hAnsiTheme="majorBidi" w:cstheme="majorBidi"/>
        </w:rPr>
        <w:t xml:space="preserve"> entirely by fragmentation</w:t>
      </w:r>
      <w:r w:rsidR="003B2714" w:rsidRPr="005E6782">
        <w:rPr>
          <w:rFonts w:asciiTheme="majorBidi" w:hAnsiTheme="majorBidi" w:cstheme="majorBidi"/>
          <w:color w:val="000000" w:themeColor="text1"/>
        </w:rPr>
        <w:t xml:space="preserve"> (Butler et al., 1983).</w:t>
      </w:r>
      <w:r w:rsidR="003B2714">
        <w:rPr>
          <w:rFonts w:asciiTheme="majorBidi" w:hAnsiTheme="majorBidi" w:cstheme="majorBidi"/>
          <w:color w:val="000000" w:themeColor="text1"/>
        </w:rPr>
        <w:t xml:space="preserve"> </w:t>
      </w:r>
      <w:r>
        <w:rPr>
          <w:rFonts w:asciiTheme="majorBidi" w:hAnsiTheme="majorBidi" w:cstheme="majorBidi"/>
          <w:color w:val="000000" w:themeColor="text1"/>
        </w:rPr>
        <w:t>Pelagic r</w:t>
      </w:r>
      <w:ins w:id="2" w:author="Kaitlin Rommelfanger" w:date="2023-05-20T11:32:00Z">
        <w:r w:rsidRPr="00626196">
          <w:rPr>
            <w:rFonts w:asciiTheme="majorBidi" w:hAnsiTheme="majorBidi" w:cstheme="majorBidi"/>
            <w:color w:val="000000" w:themeColor="text1"/>
          </w:rPr>
          <w:t xml:space="preserve">afts </w:t>
        </w:r>
        <w:r w:rsidRPr="00AC2F14">
          <w:rPr>
            <w:rFonts w:asciiTheme="majorBidi" w:hAnsiTheme="majorBidi" w:cstheme="majorBidi"/>
            <w:color w:val="000000" w:themeColor="text1"/>
          </w:rPr>
          <w:t xml:space="preserve">contain both </w:t>
        </w:r>
      </w:ins>
      <w:r w:rsidR="00AC2F14" w:rsidRPr="00AC2F14">
        <w:rPr>
          <w:rFonts w:asciiTheme="majorBidi" w:hAnsiTheme="majorBidi" w:cstheme="majorBidi"/>
          <w:color w:val="000000" w:themeColor="text1"/>
        </w:rPr>
        <w:t xml:space="preserve">species </w:t>
      </w:r>
      <w:r w:rsidRPr="00AC2F14">
        <w:rPr>
          <w:rFonts w:asciiTheme="majorBidi" w:hAnsiTheme="majorBidi" w:cstheme="majorBidi"/>
          <w:color w:val="000000" w:themeColor="text1"/>
        </w:rPr>
        <w:t xml:space="preserve"> in different</w:t>
      </w:r>
      <w:r>
        <w:rPr>
          <w:rFonts w:asciiTheme="majorBidi" w:hAnsiTheme="majorBidi" w:cstheme="majorBidi"/>
          <w:color w:val="000000" w:themeColor="text1"/>
        </w:rPr>
        <w:t xml:space="preserve"> ecological morphotypes (source) </w:t>
      </w:r>
      <w:ins w:id="3" w:author="Kaitlin Rommelfanger" w:date="2023-05-20T11:32:00Z">
        <w:r w:rsidRPr="001E3ED1">
          <w:rPr>
            <w:rFonts w:asciiTheme="majorBidi" w:hAnsiTheme="majorBidi" w:cstheme="majorBidi"/>
            <w:color w:val="000000" w:themeColor="text1"/>
          </w:rPr>
          <w:t xml:space="preserve">. </w:t>
        </w:r>
      </w:ins>
      <w:r w:rsidR="001E3ED1" w:rsidRPr="001E3ED1">
        <w:rPr>
          <w:rFonts w:asciiTheme="majorBidi" w:hAnsiTheme="majorBidi" w:cstheme="majorBidi"/>
          <w:color w:val="000000" w:themeColor="text1"/>
        </w:rPr>
        <w:t xml:space="preserve">In the </w:t>
      </w:r>
      <w:proofErr w:type="spellStart"/>
      <w:r w:rsidR="001E3ED1" w:rsidRPr="001E3ED1">
        <w:rPr>
          <w:rFonts w:asciiTheme="majorBidi" w:hAnsiTheme="majorBidi" w:cstheme="majorBidi"/>
          <w:color w:val="000000" w:themeColor="text1"/>
        </w:rPr>
        <w:t>caribbean</w:t>
      </w:r>
      <w:proofErr w:type="spellEnd"/>
      <w:r w:rsidR="001E3ED1">
        <w:rPr>
          <w:rFonts w:asciiTheme="majorBidi" w:hAnsiTheme="majorBidi" w:cstheme="majorBidi"/>
          <w:i/>
          <w:iCs/>
          <w:color w:val="000000" w:themeColor="text1"/>
        </w:rPr>
        <w:t xml:space="preserve"> </w:t>
      </w:r>
      <w:proofErr w:type="spellStart"/>
      <w:ins w:id="4" w:author="Kaitlin Rommelfanger" w:date="2023-05-20T11:32:00Z">
        <w:r w:rsidRPr="00626196">
          <w:rPr>
            <w:rFonts w:asciiTheme="majorBidi" w:hAnsiTheme="majorBidi" w:cstheme="majorBidi"/>
            <w:i/>
            <w:iCs/>
            <w:color w:val="000000" w:themeColor="text1"/>
          </w:rPr>
          <w:t>S</w:t>
        </w:r>
        <w:r>
          <w:rPr>
            <w:rFonts w:asciiTheme="majorBidi" w:hAnsiTheme="majorBidi" w:cstheme="majorBidi"/>
            <w:i/>
            <w:iCs/>
            <w:color w:val="000000" w:themeColor="text1"/>
          </w:rPr>
          <w:t>argasum</w:t>
        </w:r>
        <w:proofErr w:type="spellEnd"/>
        <w:r w:rsidRPr="00626196">
          <w:rPr>
            <w:rFonts w:asciiTheme="majorBidi" w:hAnsiTheme="majorBidi" w:cstheme="majorBidi"/>
            <w:color w:val="000000" w:themeColor="text1"/>
          </w:rPr>
          <w:t xml:space="preserve"> </w:t>
        </w:r>
        <w:proofErr w:type="spellStart"/>
        <w:r w:rsidRPr="006A6126">
          <w:rPr>
            <w:rFonts w:asciiTheme="majorBidi" w:hAnsiTheme="majorBidi" w:cstheme="majorBidi"/>
            <w:i/>
            <w:color w:val="000000" w:themeColor="text1"/>
          </w:rPr>
          <w:t>fluitans</w:t>
        </w:r>
        <w:proofErr w:type="spellEnd"/>
        <w:r w:rsidRPr="00626196">
          <w:rPr>
            <w:rFonts w:asciiTheme="majorBidi" w:hAnsiTheme="majorBidi" w:cstheme="majorBidi"/>
            <w:color w:val="000000" w:themeColor="text1"/>
          </w:rPr>
          <w:t xml:space="preserve"> has one </w:t>
        </w:r>
        <w:r>
          <w:rPr>
            <w:rFonts w:asciiTheme="majorBidi" w:hAnsiTheme="majorBidi" w:cstheme="majorBidi"/>
            <w:color w:val="000000" w:themeColor="text1"/>
          </w:rPr>
          <w:t>dominant</w:t>
        </w:r>
        <w:r w:rsidRPr="00626196">
          <w:rPr>
            <w:rFonts w:asciiTheme="majorBidi" w:hAnsiTheme="majorBidi" w:cstheme="majorBidi"/>
            <w:color w:val="000000" w:themeColor="text1"/>
          </w:rPr>
          <w:t xml:space="preserve"> morphotype, III</w:t>
        </w:r>
      </w:ins>
      <w:r w:rsidR="001E3ED1">
        <w:rPr>
          <w:rFonts w:asciiTheme="majorBidi" w:hAnsiTheme="majorBidi" w:cstheme="majorBidi"/>
          <w:color w:val="000000" w:themeColor="text1"/>
        </w:rPr>
        <w:t xml:space="preserve"> and</w:t>
      </w:r>
      <w:ins w:id="5" w:author="Kaitlin Rommelfanger" w:date="2023-05-20T11:32:00Z">
        <w:r>
          <w:rPr>
            <w:rFonts w:asciiTheme="majorBidi" w:hAnsiTheme="majorBidi" w:cstheme="majorBidi"/>
            <w:color w:val="000000" w:themeColor="text1"/>
          </w:rPr>
          <w:t xml:space="preserve"> </w:t>
        </w:r>
        <w:r w:rsidRPr="00626196">
          <w:rPr>
            <w:rFonts w:asciiTheme="majorBidi" w:hAnsiTheme="majorBidi" w:cstheme="majorBidi"/>
            <w:i/>
            <w:iCs/>
            <w:color w:val="000000" w:themeColor="text1"/>
          </w:rPr>
          <w:t xml:space="preserve">S. </w:t>
        </w:r>
        <w:proofErr w:type="spellStart"/>
        <w:r w:rsidRPr="00626196">
          <w:rPr>
            <w:rFonts w:asciiTheme="majorBidi" w:hAnsiTheme="majorBidi" w:cstheme="majorBidi"/>
            <w:i/>
            <w:iCs/>
            <w:color w:val="000000" w:themeColor="text1"/>
          </w:rPr>
          <w:t>natans</w:t>
        </w:r>
        <w:proofErr w:type="spellEnd"/>
        <w:r w:rsidRPr="00626196">
          <w:rPr>
            <w:rFonts w:asciiTheme="majorBidi" w:hAnsiTheme="majorBidi" w:cstheme="majorBidi"/>
            <w:color w:val="000000" w:themeColor="text1"/>
          </w:rPr>
          <w:t xml:space="preserve"> has two </w:t>
        </w:r>
        <w:r>
          <w:rPr>
            <w:rFonts w:asciiTheme="majorBidi" w:hAnsiTheme="majorBidi" w:cstheme="majorBidi"/>
            <w:color w:val="000000" w:themeColor="text1"/>
          </w:rPr>
          <w:t xml:space="preserve">dominant </w:t>
        </w:r>
        <w:r w:rsidRPr="00626196">
          <w:rPr>
            <w:rFonts w:asciiTheme="majorBidi" w:hAnsiTheme="majorBidi" w:cstheme="majorBidi"/>
            <w:color w:val="000000" w:themeColor="text1"/>
          </w:rPr>
          <w:t>morphotypes</w:t>
        </w:r>
        <w:r>
          <w:rPr>
            <w:rFonts w:asciiTheme="majorBidi" w:hAnsiTheme="majorBidi" w:cstheme="majorBidi"/>
            <w:color w:val="000000" w:themeColor="text1"/>
          </w:rPr>
          <w:t>,</w:t>
        </w:r>
        <w:r w:rsidRPr="00626196">
          <w:rPr>
            <w:rFonts w:asciiTheme="majorBidi" w:hAnsiTheme="majorBidi" w:cstheme="majorBidi"/>
            <w:color w:val="000000" w:themeColor="text1"/>
          </w:rPr>
          <w:t xml:space="preserve"> I and VII. (Schell et al., 2015). </w:t>
        </w:r>
        <w:r w:rsidRPr="00626196">
          <w:rPr>
            <w:rFonts w:asciiTheme="majorBidi" w:hAnsiTheme="majorBidi" w:cstheme="majorBidi"/>
            <w:i/>
            <w:iCs/>
            <w:color w:val="000000" w:themeColor="text1"/>
          </w:rPr>
          <w:t xml:space="preserve">S. </w:t>
        </w:r>
        <w:proofErr w:type="spellStart"/>
        <w:r w:rsidRPr="00626196">
          <w:rPr>
            <w:rFonts w:asciiTheme="majorBidi" w:hAnsiTheme="majorBidi" w:cstheme="majorBidi"/>
            <w:i/>
            <w:iCs/>
            <w:color w:val="000000" w:themeColor="text1"/>
          </w:rPr>
          <w:t>fluitans</w:t>
        </w:r>
        <w:proofErr w:type="spellEnd"/>
        <w:r w:rsidRPr="00626196">
          <w:rPr>
            <w:rFonts w:asciiTheme="majorBidi" w:hAnsiTheme="majorBidi" w:cstheme="majorBidi"/>
            <w:i/>
            <w:iCs/>
            <w:color w:val="000000" w:themeColor="text1"/>
          </w:rPr>
          <w:t xml:space="preserve"> III</w:t>
        </w:r>
        <w:r w:rsidRPr="00626196">
          <w:rPr>
            <w:rFonts w:asciiTheme="majorBidi" w:hAnsiTheme="majorBidi" w:cstheme="majorBidi"/>
            <w:color w:val="000000" w:themeColor="text1"/>
          </w:rPr>
          <w:t xml:space="preserve"> has been found to support significantly higher densities and a greater number of taxa than both morphotypes of </w:t>
        </w:r>
        <w:r w:rsidRPr="00626196">
          <w:rPr>
            <w:rFonts w:asciiTheme="majorBidi" w:hAnsiTheme="majorBidi" w:cstheme="majorBidi"/>
            <w:i/>
            <w:iCs/>
            <w:color w:val="000000" w:themeColor="text1"/>
          </w:rPr>
          <w:t xml:space="preserve">S. </w:t>
        </w:r>
        <w:proofErr w:type="spellStart"/>
        <w:r w:rsidRPr="00626196">
          <w:rPr>
            <w:rFonts w:asciiTheme="majorBidi" w:hAnsiTheme="majorBidi" w:cstheme="majorBidi"/>
            <w:i/>
            <w:iCs/>
            <w:color w:val="000000" w:themeColor="text1"/>
          </w:rPr>
          <w:t>natans</w:t>
        </w:r>
        <w:proofErr w:type="spellEnd"/>
        <w:r w:rsidRPr="00626196">
          <w:rPr>
            <w:rFonts w:asciiTheme="majorBidi" w:hAnsiTheme="majorBidi" w:cstheme="majorBidi"/>
            <w:color w:val="000000" w:themeColor="text1"/>
          </w:rPr>
          <w:t xml:space="preserve"> </w:t>
        </w:r>
        <w:r w:rsidRPr="00626196">
          <w:rPr>
            <w:color w:val="000000" w:themeColor="text1"/>
          </w:rPr>
          <w:t>(Martin et al., 2021).</w:t>
        </w:r>
        <w:r>
          <w:rPr>
            <w:color w:val="000000" w:themeColor="text1"/>
          </w:rPr>
          <w:t xml:space="preserve"> </w:t>
        </w:r>
      </w:ins>
    </w:p>
    <w:p w14:paraId="69043C10" w14:textId="22F0E195" w:rsidR="003B2714" w:rsidRPr="004E6E16" w:rsidRDefault="003B2714" w:rsidP="004E6E16">
      <w:pPr>
        <w:ind w:firstLine="720"/>
        <w:rPr>
          <w:rFonts w:asciiTheme="majorBidi" w:hAnsiTheme="majorBidi" w:cstheme="majorBidi"/>
          <w:color w:val="000000" w:themeColor="text1"/>
        </w:rPr>
      </w:pPr>
      <w:ins w:id="6" w:author="Edwin Cruz-Rivera" w:date="2023-04-21T22:59:00Z">
        <w:r>
          <w:rPr>
            <w:rFonts w:asciiTheme="majorBidi" w:hAnsiTheme="majorBidi" w:cstheme="majorBidi"/>
            <w:color w:val="000000" w:themeColor="text1"/>
          </w:rPr>
          <w:t>Historically,</w:t>
        </w:r>
      </w:ins>
      <w:ins w:id="7" w:author="Edwin Cruz-Rivera" w:date="2023-04-21T23:00:00Z">
        <w:r>
          <w:rPr>
            <w:rFonts w:asciiTheme="majorBidi" w:hAnsiTheme="majorBidi" w:cstheme="majorBidi"/>
            <w:color w:val="000000" w:themeColor="text1"/>
          </w:rPr>
          <w:t xml:space="preserve"> </w:t>
        </w:r>
      </w:ins>
      <w:del w:id="8" w:author="Edwin Cruz-Rivera" w:date="2023-04-21T22:59:00Z">
        <w:r w:rsidRPr="005E6782" w:rsidDel="000E6C05">
          <w:rPr>
            <w:rFonts w:asciiTheme="majorBidi" w:hAnsiTheme="majorBidi" w:cstheme="majorBidi"/>
            <w:color w:val="000000" w:themeColor="text1"/>
          </w:rPr>
          <w:delText>T</w:delText>
        </w:r>
      </w:del>
      <w:ins w:id="9" w:author="Edwin Cruz-Rivera" w:date="2023-04-21T23:00:00Z">
        <w:r>
          <w:rPr>
            <w:rFonts w:asciiTheme="majorBidi" w:hAnsiTheme="majorBidi" w:cstheme="majorBidi"/>
            <w:color w:val="000000" w:themeColor="text1"/>
          </w:rPr>
          <w:t>t</w:t>
        </w:r>
      </w:ins>
      <w:r w:rsidRPr="005E6782">
        <w:rPr>
          <w:rFonts w:asciiTheme="majorBidi" w:hAnsiTheme="majorBidi" w:cstheme="majorBidi"/>
          <w:color w:val="000000" w:themeColor="text1"/>
        </w:rPr>
        <w:t>hese free-floating pelagic species</w:t>
      </w:r>
      <w:r w:rsidRPr="005E6782">
        <w:rPr>
          <w:rFonts w:asciiTheme="majorBidi" w:hAnsiTheme="majorBidi" w:cstheme="majorBidi"/>
        </w:rPr>
        <w:t xml:space="preserve"> aggregate</w:t>
      </w:r>
      <w:ins w:id="10" w:author="Edwin Cruz-Rivera" w:date="2023-04-21T23:00:00Z">
        <w:r>
          <w:rPr>
            <w:rFonts w:asciiTheme="majorBidi" w:hAnsiTheme="majorBidi" w:cstheme="majorBidi"/>
          </w:rPr>
          <w:t>d</w:t>
        </w:r>
      </w:ins>
      <w:r w:rsidRPr="005E6782">
        <w:rPr>
          <w:rFonts w:asciiTheme="majorBidi" w:hAnsiTheme="majorBidi" w:cstheme="majorBidi"/>
        </w:rPr>
        <w:t xml:space="preserve"> and proliferate</w:t>
      </w:r>
      <w:ins w:id="11" w:author="Edwin Cruz-Rivera" w:date="2023-04-21T23:00:00Z">
        <w:r>
          <w:rPr>
            <w:rFonts w:asciiTheme="majorBidi" w:hAnsiTheme="majorBidi" w:cstheme="majorBidi"/>
          </w:rPr>
          <w:t>d</w:t>
        </w:r>
      </w:ins>
      <w:r w:rsidRPr="005E6782">
        <w:rPr>
          <w:rFonts w:asciiTheme="majorBidi" w:hAnsiTheme="majorBidi" w:cstheme="majorBidi"/>
        </w:rPr>
        <w:t xml:space="preserve"> </w:t>
      </w:r>
      <w:del w:id="12" w:author="Edwin Cruz-Rivera" w:date="2023-04-21T23:00:00Z">
        <w:r w:rsidDel="00B23F20">
          <w:rPr>
            <w:rFonts w:asciiTheme="majorBidi" w:hAnsiTheme="majorBidi" w:cstheme="majorBidi"/>
          </w:rPr>
          <w:delText>to form</w:delText>
        </w:r>
        <w:r w:rsidRPr="005E6782" w:rsidDel="00B23F20">
          <w:rPr>
            <w:rFonts w:asciiTheme="majorBidi" w:hAnsiTheme="majorBidi" w:cstheme="majorBidi"/>
          </w:rPr>
          <w:delText xml:space="preserve"> floating rafts </w:delText>
        </w:r>
      </w:del>
      <w:r w:rsidRPr="005E6782">
        <w:rPr>
          <w:rFonts w:asciiTheme="majorBidi" w:hAnsiTheme="majorBidi" w:cstheme="majorBidi"/>
        </w:rPr>
        <w:t xml:space="preserve">in an area </w:t>
      </w:r>
      <w:del w:id="13" w:author="Edwin Cruz-Rivera" w:date="2023-04-21T23:00:00Z">
        <w:r w:rsidRPr="005E6782" w:rsidDel="00B23F20">
          <w:rPr>
            <w:rFonts w:asciiTheme="majorBidi" w:hAnsiTheme="majorBidi" w:cstheme="majorBidi"/>
          </w:rPr>
          <w:delText xml:space="preserve">that has come to be </w:delText>
        </w:r>
      </w:del>
      <w:r w:rsidRPr="005E6782">
        <w:rPr>
          <w:rFonts w:asciiTheme="majorBidi" w:hAnsiTheme="majorBidi" w:cstheme="majorBidi"/>
        </w:rPr>
        <w:t>known as the Sargasso Sea</w:t>
      </w:r>
      <w:r w:rsidRPr="00190483">
        <w:rPr>
          <w:rFonts w:asciiTheme="majorBidi" w:hAnsiTheme="majorBidi" w:cstheme="majorBidi"/>
        </w:rPr>
        <w:t xml:space="preserve"> </w:t>
      </w:r>
      <w:r w:rsidRPr="00190483">
        <w:rPr>
          <w:rFonts w:asciiTheme="majorBidi" w:hAnsiTheme="majorBidi" w:cstheme="majorBidi"/>
          <w:color w:val="000000"/>
        </w:rPr>
        <w:t>(</w:t>
      </w:r>
      <w:proofErr w:type="spellStart"/>
      <w:r w:rsidRPr="00190483">
        <w:rPr>
          <w:rFonts w:asciiTheme="majorBidi" w:hAnsiTheme="majorBidi" w:cstheme="majorBidi"/>
          <w:color w:val="000000"/>
        </w:rPr>
        <w:t>Laffoley</w:t>
      </w:r>
      <w:proofErr w:type="spellEnd"/>
      <w:r w:rsidRPr="00190483">
        <w:rPr>
          <w:rFonts w:asciiTheme="majorBidi" w:hAnsiTheme="majorBidi" w:cstheme="majorBidi"/>
          <w:color w:val="000000"/>
        </w:rPr>
        <w:t xml:space="preserve"> et al., 2011)</w:t>
      </w:r>
      <w:r w:rsidR="001B3032">
        <w:rPr>
          <w:rFonts w:asciiTheme="majorBidi" w:hAnsiTheme="majorBidi" w:cstheme="majorBidi"/>
          <w:color w:val="000000"/>
        </w:rPr>
        <w:t xml:space="preserve"> where they </w:t>
      </w:r>
      <w:r>
        <w:rPr>
          <w:rFonts w:asciiTheme="majorBidi" w:hAnsiTheme="majorBidi" w:cstheme="majorBidi"/>
          <w:color w:val="000000" w:themeColor="text1"/>
        </w:rPr>
        <w:t xml:space="preserve">provide essential ecosystem functions in multiple habitats. </w:t>
      </w:r>
      <w:r w:rsidR="001B3032">
        <w:rPr>
          <w:rFonts w:asciiTheme="majorBidi" w:hAnsiTheme="majorBidi" w:cstheme="majorBidi"/>
          <w:color w:val="000000" w:themeColor="text1"/>
        </w:rPr>
        <w:t>Beach</w:t>
      </w:r>
      <w:r>
        <w:rPr>
          <w:rFonts w:asciiTheme="majorBidi" w:hAnsiTheme="majorBidi" w:cstheme="majorBidi"/>
          <w:color w:val="000000" w:themeColor="text1"/>
        </w:rPr>
        <w:t xml:space="preserve"> cast </w:t>
      </w:r>
      <w:r w:rsidRPr="003D6306">
        <w:rPr>
          <w:rFonts w:asciiTheme="majorBidi" w:hAnsiTheme="majorBidi" w:cstheme="majorBidi"/>
          <w:i/>
          <w:iCs/>
          <w:color w:val="000000" w:themeColor="text1"/>
        </w:rPr>
        <w:t>Sargassum</w:t>
      </w:r>
      <w:r>
        <w:rPr>
          <w:rFonts w:asciiTheme="majorBidi" w:hAnsiTheme="majorBidi" w:cstheme="majorBidi"/>
          <w:color w:val="000000" w:themeColor="text1"/>
        </w:rPr>
        <w:t xml:space="preserve"> provides structure for building dunes (</w:t>
      </w:r>
      <w:proofErr w:type="spellStart"/>
      <w:r>
        <w:rPr>
          <w:rFonts w:asciiTheme="majorBidi" w:hAnsiTheme="majorBidi" w:cstheme="majorBidi"/>
          <w:color w:val="000000" w:themeColor="text1"/>
        </w:rPr>
        <w:t>Laffoley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et al., 2011)</w:t>
      </w:r>
      <w:r w:rsidR="001B3032">
        <w:rPr>
          <w:rFonts w:asciiTheme="majorBidi" w:hAnsiTheme="majorBidi" w:cstheme="majorBidi"/>
          <w:color w:val="000000" w:themeColor="text1"/>
        </w:rPr>
        <w:t xml:space="preserve"> and </w:t>
      </w:r>
      <w:r>
        <w:rPr>
          <w:rFonts w:asciiTheme="majorBidi" w:hAnsiTheme="majorBidi" w:cstheme="majorBidi"/>
          <w:color w:val="000000" w:themeColor="text1"/>
        </w:rPr>
        <w:t xml:space="preserve">nutrients that significantly enhance the growth of dune-stabilizing plants </w:t>
      </w:r>
      <w:r w:rsidRPr="007F5418">
        <w:rPr>
          <w:rFonts w:asciiTheme="majorBidi" w:hAnsiTheme="majorBidi" w:cstheme="majorBidi"/>
          <w:color w:val="000000" w:themeColor="text1"/>
        </w:rPr>
        <w:t>(Williams, 2010).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="00EB5571" w:rsidRPr="00190483">
        <w:rPr>
          <w:rFonts w:asciiTheme="majorBidi" w:hAnsiTheme="majorBidi" w:cstheme="majorBidi"/>
          <w:color w:val="000000"/>
        </w:rPr>
        <w:t xml:space="preserve">In the Northern Atlantic, </w:t>
      </w:r>
      <w:r w:rsidR="00EB5571" w:rsidRPr="00190483">
        <w:rPr>
          <w:rFonts w:asciiTheme="majorBidi" w:hAnsiTheme="majorBidi" w:cstheme="majorBidi"/>
          <w:i/>
          <w:iCs/>
          <w:color w:val="000000"/>
        </w:rPr>
        <w:t>Sargassum</w:t>
      </w:r>
      <w:r w:rsidR="00EB5571" w:rsidRPr="00190483">
        <w:rPr>
          <w:rFonts w:asciiTheme="majorBidi" w:hAnsiTheme="majorBidi" w:cstheme="majorBidi"/>
          <w:color w:val="000000"/>
        </w:rPr>
        <w:t xml:space="preserve"> </w:t>
      </w:r>
      <w:r w:rsidR="00EB5571" w:rsidRPr="00190483">
        <w:rPr>
          <w:rFonts w:asciiTheme="majorBidi" w:hAnsiTheme="majorBidi" w:cstheme="majorBidi"/>
        </w:rPr>
        <w:t xml:space="preserve">is responsible for up to </w:t>
      </w:r>
      <w:r w:rsidR="00EB5571">
        <w:rPr>
          <w:rFonts w:asciiTheme="majorBidi" w:hAnsiTheme="majorBidi" w:cstheme="majorBidi"/>
        </w:rPr>
        <w:t>ten percent</w:t>
      </w:r>
      <w:r w:rsidR="00EB5571" w:rsidRPr="00190483">
        <w:rPr>
          <w:rFonts w:asciiTheme="majorBidi" w:hAnsiTheme="majorBidi" w:cstheme="majorBidi"/>
        </w:rPr>
        <w:t xml:space="preserve"> of the particulate organic matter reaching the deep sea community (</w:t>
      </w:r>
      <w:r w:rsidR="00EB5571" w:rsidRPr="00190483">
        <w:rPr>
          <w:rFonts w:asciiTheme="majorBidi" w:hAnsiTheme="majorBidi" w:cstheme="majorBidi"/>
          <w:color w:val="000000"/>
        </w:rPr>
        <w:t xml:space="preserve">Rowe and </w:t>
      </w:r>
      <w:proofErr w:type="spellStart"/>
      <w:r w:rsidR="00EB5571" w:rsidRPr="00190483">
        <w:rPr>
          <w:rFonts w:asciiTheme="majorBidi" w:hAnsiTheme="majorBidi" w:cstheme="majorBidi"/>
          <w:color w:val="000000"/>
        </w:rPr>
        <w:t>Staresinic</w:t>
      </w:r>
      <w:proofErr w:type="spellEnd"/>
      <w:r w:rsidR="00EB5571" w:rsidRPr="00190483">
        <w:rPr>
          <w:rFonts w:asciiTheme="majorBidi" w:hAnsiTheme="majorBidi" w:cstheme="majorBidi"/>
          <w:color w:val="000000"/>
        </w:rPr>
        <w:t>, 1979</w:t>
      </w:r>
      <w:r w:rsidR="00EB5571" w:rsidRPr="00190483">
        <w:rPr>
          <w:rFonts w:asciiTheme="majorBidi" w:hAnsiTheme="majorBidi" w:cstheme="majorBidi"/>
        </w:rPr>
        <w:t>).</w:t>
      </w:r>
      <w:r w:rsidR="00EB5571">
        <w:rPr>
          <w:rFonts w:asciiTheme="majorBidi" w:hAnsiTheme="majorBidi" w:cstheme="majorBidi"/>
        </w:rPr>
        <w:t xml:space="preserve"> </w:t>
      </w:r>
      <w:r w:rsidR="00EB5571">
        <w:rPr>
          <w:rFonts w:asciiTheme="majorBidi" w:hAnsiTheme="majorBidi" w:cstheme="majorBidi"/>
          <w:color w:val="000000" w:themeColor="text1"/>
        </w:rPr>
        <w:t xml:space="preserve">Floating patches of </w:t>
      </w:r>
      <w:r w:rsidR="001B3032" w:rsidRPr="001B3032">
        <w:rPr>
          <w:rFonts w:asciiTheme="majorBidi" w:hAnsiTheme="majorBidi" w:cstheme="majorBidi"/>
          <w:i/>
          <w:iCs/>
          <w:color w:val="000000"/>
        </w:rPr>
        <w:t>Sargassum</w:t>
      </w:r>
      <w:ins w:id="14" w:author="Kaitlin Rommelfanger" w:date="2023-05-20T11:32:00Z">
        <w:r w:rsidR="001B3032" w:rsidRPr="00563F27">
          <w:rPr>
            <w:rFonts w:asciiTheme="majorBidi" w:hAnsiTheme="majorBidi" w:cstheme="majorBidi"/>
            <w:color w:val="000000"/>
          </w:rPr>
          <w:t xml:space="preserve"> support</w:t>
        </w:r>
      </w:ins>
      <w:r w:rsidR="00EB5571">
        <w:rPr>
          <w:rFonts w:asciiTheme="majorBidi" w:hAnsiTheme="majorBidi" w:cstheme="majorBidi"/>
          <w:color w:val="000000"/>
        </w:rPr>
        <w:t xml:space="preserve"> </w:t>
      </w:r>
      <w:ins w:id="15" w:author="Kaitlin Rommelfanger" w:date="2023-05-20T11:32:00Z">
        <w:r w:rsidR="001B3032" w:rsidRPr="00563F27">
          <w:rPr>
            <w:rFonts w:asciiTheme="majorBidi" w:hAnsiTheme="majorBidi" w:cstheme="majorBidi"/>
            <w:color w:val="000000"/>
          </w:rPr>
          <w:t>ten endemic species</w:t>
        </w:r>
      </w:ins>
      <w:r w:rsidR="00EB5571">
        <w:rPr>
          <w:rFonts w:asciiTheme="majorBidi" w:hAnsiTheme="majorBidi" w:cstheme="majorBidi"/>
          <w:color w:val="000000"/>
        </w:rPr>
        <w:t xml:space="preserve"> </w:t>
      </w:r>
      <w:r w:rsidR="00EB5571">
        <w:rPr>
          <w:rFonts w:asciiTheme="majorBidi" w:hAnsiTheme="majorBidi" w:cstheme="majorBidi"/>
          <w:color w:val="000000" w:themeColor="text1"/>
        </w:rPr>
        <w:t>(</w:t>
      </w:r>
      <w:ins w:id="16" w:author="Kaitlin Rommelfanger" w:date="2023-05-20T11:32:00Z">
        <w:r w:rsidR="001B3032" w:rsidRPr="00626196">
          <w:rPr>
            <w:rFonts w:asciiTheme="majorBidi" w:hAnsiTheme="majorBidi" w:cstheme="majorBidi"/>
            <w:color w:val="000000" w:themeColor="text1"/>
          </w:rPr>
          <w:t xml:space="preserve">Coston-Clements et al., 1991, </w:t>
        </w:r>
        <w:proofErr w:type="spellStart"/>
        <w:r w:rsidR="001B3032" w:rsidRPr="00626196">
          <w:rPr>
            <w:rFonts w:asciiTheme="majorBidi" w:hAnsiTheme="majorBidi" w:cstheme="majorBidi"/>
            <w:color w:val="000000" w:themeColor="text1"/>
          </w:rPr>
          <w:t>Laffoley</w:t>
        </w:r>
        <w:proofErr w:type="spellEnd"/>
        <w:r w:rsidR="001B3032" w:rsidRPr="00626196">
          <w:rPr>
            <w:rFonts w:asciiTheme="majorBidi" w:hAnsiTheme="majorBidi" w:cstheme="majorBidi"/>
            <w:color w:val="000000" w:themeColor="text1"/>
          </w:rPr>
          <w:t xml:space="preserve"> et al., 2011</w:t>
        </w:r>
      </w:ins>
      <w:r w:rsidR="00EB5571">
        <w:rPr>
          <w:rFonts w:asciiTheme="majorBidi" w:hAnsiTheme="majorBidi" w:cstheme="majorBidi"/>
          <w:color w:val="000000" w:themeColor="text1"/>
        </w:rPr>
        <w:t xml:space="preserve">) and are </w:t>
      </w:r>
      <w:r w:rsidR="001B3032">
        <w:rPr>
          <w:rFonts w:asciiTheme="majorBidi" w:hAnsiTheme="majorBidi" w:cstheme="majorBidi"/>
          <w:color w:val="000000"/>
        </w:rPr>
        <w:t xml:space="preserve">importance in various life cycle stages of </w:t>
      </w:r>
      <w:r w:rsidR="001E3ED1">
        <w:rPr>
          <w:rFonts w:asciiTheme="majorBidi" w:hAnsiTheme="majorBidi" w:cstheme="majorBidi"/>
          <w:color w:val="000000"/>
        </w:rPr>
        <w:t xml:space="preserve">multiple </w:t>
      </w:r>
      <w:r w:rsidR="001B3032">
        <w:rPr>
          <w:rFonts w:asciiTheme="majorBidi" w:hAnsiTheme="majorBidi" w:cstheme="majorBidi"/>
          <w:color w:val="000000"/>
        </w:rPr>
        <w:t>fish</w:t>
      </w:r>
      <w:r w:rsidR="001E3ED1">
        <w:rPr>
          <w:rFonts w:asciiTheme="majorBidi" w:hAnsiTheme="majorBidi" w:cstheme="majorBidi"/>
          <w:color w:val="000000"/>
        </w:rPr>
        <w:t xml:space="preserve"> species</w:t>
      </w:r>
      <w:r w:rsidR="001B3032">
        <w:rPr>
          <w:rFonts w:asciiTheme="majorBidi" w:hAnsiTheme="majorBidi" w:cstheme="majorBidi"/>
          <w:color w:val="000000"/>
        </w:rPr>
        <w:t xml:space="preserve"> </w:t>
      </w:r>
      <w:r w:rsidR="001B3032" w:rsidRPr="002A048C">
        <w:rPr>
          <w:color w:val="000000"/>
        </w:rPr>
        <w:t xml:space="preserve">(Lapointe </w:t>
      </w:r>
      <w:r w:rsidR="001B3032">
        <w:rPr>
          <w:color w:val="000000"/>
        </w:rPr>
        <w:t>et al.</w:t>
      </w:r>
      <w:r w:rsidR="001B3032" w:rsidRPr="002A048C">
        <w:rPr>
          <w:color w:val="000000"/>
        </w:rPr>
        <w:t>, 2014</w:t>
      </w:r>
      <w:r w:rsidR="001B3032">
        <w:rPr>
          <w:color w:val="000000"/>
        </w:rPr>
        <w:t xml:space="preserve">, </w:t>
      </w:r>
      <w:r w:rsidR="001B3032">
        <w:t>National Marine Fisheries Service, 2003)</w:t>
      </w:r>
      <w:ins w:id="17" w:author="Kaitlin Rommelfanger" w:date="2023-05-20T11:33:00Z">
        <w:r w:rsidR="001B3032">
          <w:rPr>
            <w:rFonts w:asciiTheme="majorBidi" w:hAnsiTheme="majorBidi" w:cstheme="majorBidi"/>
            <w:color w:val="000000" w:themeColor="text1"/>
          </w:rPr>
          <w:t xml:space="preserve">, </w:t>
        </w:r>
      </w:ins>
      <w:del w:id="18" w:author="Kaitlin Rommelfanger" w:date="2023-05-20T11:33:00Z">
        <w:r w:rsidR="001B3032" w:rsidRPr="00E81D8E" w:rsidDel="005B3252">
          <w:rPr>
            <w:rFonts w:asciiTheme="majorBidi" w:hAnsiTheme="majorBidi" w:cstheme="majorBidi"/>
            <w:color w:val="000000"/>
          </w:rPr>
          <w:delText>.</w:delText>
        </w:r>
      </w:del>
      <w:ins w:id="19" w:author="Kaitlin Rommelfanger" w:date="2023-05-20T11:33:00Z">
        <w:r w:rsidR="001B3032" w:rsidRPr="00626196">
          <w:rPr>
            <w:rFonts w:asciiTheme="majorBidi" w:hAnsiTheme="majorBidi" w:cstheme="majorBidi"/>
            <w:color w:val="000000" w:themeColor="text1"/>
          </w:rPr>
          <w:t xml:space="preserve">such as blackfin tuna, swordfish, jacks, mahi </w:t>
        </w:r>
        <w:proofErr w:type="spellStart"/>
        <w:r w:rsidR="001B3032" w:rsidRPr="00626196">
          <w:rPr>
            <w:rFonts w:asciiTheme="majorBidi" w:hAnsiTheme="majorBidi" w:cstheme="majorBidi"/>
            <w:color w:val="000000" w:themeColor="text1"/>
          </w:rPr>
          <w:t>mahi</w:t>
        </w:r>
        <w:proofErr w:type="spellEnd"/>
        <w:r w:rsidR="001B3032" w:rsidRPr="00626196">
          <w:rPr>
            <w:rFonts w:asciiTheme="majorBidi" w:hAnsiTheme="majorBidi" w:cstheme="majorBidi"/>
            <w:color w:val="000000" w:themeColor="text1"/>
          </w:rPr>
          <w:t>, and billfish</w:t>
        </w:r>
        <w:r w:rsidR="001B3032" w:rsidRPr="00626196">
          <w:rPr>
            <w:rFonts w:asciiTheme="majorBidi" w:hAnsiTheme="majorBidi" w:cstheme="majorBidi"/>
            <w:i/>
            <w:iCs/>
            <w:color w:val="000000" w:themeColor="text1"/>
          </w:rPr>
          <w:t xml:space="preserve"> </w:t>
        </w:r>
        <w:r w:rsidR="001B3032" w:rsidRPr="00626196">
          <w:rPr>
            <w:rFonts w:asciiTheme="majorBidi" w:hAnsiTheme="majorBidi" w:cstheme="majorBidi"/>
            <w:color w:val="000000" w:themeColor="text1"/>
          </w:rPr>
          <w:t xml:space="preserve">(Coston-Clements et al., 1991, </w:t>
        </w:r>
        <w:proofErr w:type="spellStart"/>
        <w:r w:rsidR="001B3032" w:rsidRPr="00626196">
          <w:rPr>
            <w:rFonts w:asciiTheme="majorBidi" w:hAnsiTheme="majorBidi" w:cstheme="majorBidi"/>
            <w:color w:val="000000" w:themeColor="text1"/>
          </w:rPr>
          <w:t>Sumaila</w:t>
        </w:r>
        <w:proofErr w:type="spellEnd"/>
        <w:r w:rsidR="001B3032" w:rsidRPr="00626196">
          <w:rPr>
            <w:rFonts w:asciiTheme="majorBidi" w:hAnsiTheme="majorBidi" w:cstheme="majorBidi"/>
            <w:color w:val="000000" w:themeColor="text1"/>
          </w:rPr>
          <w:t xml:space="preserve"> et al., 2013).</w:t>
        </w:r>
        <w:r w:rsidR="001B3032">
          <w:rPr>
            <w:rFonts w:asciiTheme="majorBidi" w:hAnsiTheme="majorBidi" w:cstheme="majorBidi"/>
            <w:color w:val="000000" w:themeColor="text1"/>
          </w:rPr>
          <w:t xml:space="preserve"> </w:t>
        </w:r>
      </w:ins>
      <w:del w:id="20" w:author="Kaitlin Rommelfanger" w:date="2023-05-20T11:33:00Z">
        <w:r w:rsidR="001B3032" w:rsidRPr="00626196" w:rsidDel="005B3252">
          <w:rPr>
            <w:rFonts w:asciiTheme="majorBidi" w:hAnsiTheme="majorBidi" w:cstheme="majorBidi"/>
            <w:color w:val="000000" w:themeColor="text1"/>
          </w:rPr>
          <w:delText xml:space="preserve">There is also a close association of many commercially important </w:delText>
        </w:r>
        <w:r w:rsidR="001B3032" w:rsidDel="005B3252">
          <w:rPr>
            <w:rFonts w:asciiTheme="majorBidi" w:hAnsiTheme="majorBidi" w:cstheme="majorBidi"/>
            <w:color w:val="000000" w:themeColor="text1"/>
          </w:rPr>
          <w:delText>fish species</w:delText>
        </w:r>
        <w:r w:rsidR="001B3032" w:rsidRPr="00626196" w:rsidDel="005B3252">
          <w:rPr>
            <w:rFonts w:asciiTheme="majorBidi" w:hAnsiTheme="majorBidi" w:cstheme="majorBidi"/>
            <w:color w:val="000000" w:themeColor="text1"/>
          </w:rPr>
          <w:delText>, such as blackfin tuna, swordfish, jacks, mahi mahi, and billfish</w:delText>
        </w:r>
        <w:r w:rsidR="001B3032" w:rsidDel="005B3252">
          <w:rPr>
            <w:rFonts w:asciiTheme="majorBidi" w:hAnsiTheme="majorBidi" w:cstheme="majorBidi"/>
            <w:color w:val="000000" w:themeColor="text1"/>
          </w:rPr>
          <w:delText>,</w:delText>
        </w:r>
        <w:r w:rsidR="001B3032" w:rsidRPr="00626196" w:rsidDel="005B3252">
          <w:rPr>
            <w:rFonts w:asciiTheme="majorBidi" w:hAnsiTheme="majorBidi" w:cstheme="majorBidi"/>
            <w:color w:val="000000" w:themeColor="text1"/>
          </w:rPr>
          <w:delText xml:space="preserve"> with </w:delText>
        </w:r>
        <w:r w:rsidR="001B3032" w:rsidRPr="00626196" w:rsidDel="005B3252">
          <w:rPr>
            <w:rFonts w:asciiTheme="majorBidi" w:hAnsiTheme="majorBidi" w:cstheme="majorBidi"/>
            <w:i/>
            <w:iCs/>
            <w:color w:val="000000" w:themeColor="text1"/>
          </w:rPr>
          <w:delText xml:space="preserve">Sargassum </w:delText>
        </w:r>
        <w:r w:rsidR="001B3032" w:rsidRPr="00626196" w:rsidDel="005B3252">
          <w:rPr>
            <w:rFonts w:asciiTheme="majorBidi" w:hAnsiTheme="majorBidi" w:cstheme="majorBidi"/>
            <w:color w:val="000000" w:themeColor="text1"/>
          </w:rPr>
          <w:delText>(Coston-Clements et al., 1991, Sumaila et al., 2013).</w:delText>
        </w:r>
        <w:r w:rsidR="001B3032" w:rsidDel="005B3252">
          <w:rPr>
            <w:rFonts w:asciiTheme="majorBidi" w:hAnsiTheme="majorBidi" w:cstheme="majorBidi"/>
            <w:color w:val="000000" w:themeColor="text1"/>
          </w:rPr>
          <w:delText xml:space="preserve"> </w:delText>
        </w:r>
      </w:del>
      <w:r w:rsidR="001B3032" w:rsidRPr="00626196">
        <w:rPr>
          <w:rFonts w:asciiTheme="majorBidi" w:hAnsiTheme="majorBidi" w:cstheme="majorBidi"/>
          <w:color w:val="000000" w:themeColor="text1"/>
        </w:rPr>
        <w:t xml:space="preserve">Four juvenile turtle species spend early life associated with pelagic </w:t>
      </w:r>
      <w:r w:rsidR="001B3032" w:rsidRPr="00626196">
        <w:rPr>
          <w:rFonts w:asciiTheme="majorBidi" w:hAnsiTheme="majorBidi" w:cstheme="majorBidi"/>
          <w:i/>
          <w:iCs/>
          <w:color w:val="000000" w:themeColor="text1"/>
        </w:rPr>
        <w:t xml:space="preserve">Sargassum </w:t>
      </w:r>
      <w:r w:rsidR="001B3032" w:rsidRPr="00626196">
        <w:rPr>
          <w:rFonts w:asciiTheme="majorBidi" w:hAnsiTheme="majorBidi" w:cstheme="majorBidi"/>
          <w:color w:val="000000" w:themeColor="text1"/>
        </w:rPr>
        <w:t>(</w:t>
      </w:r>
      <w:proofErr w:type="spellStart"/>
      <w:r w:rsidR="001B3032" w:rsidRPr="00626196">
        <w:rPr>
          <w:rFonts w:asciiTheme="majorBidi" w:hAnsiTheme="majorBidi" w:cstheme="majorBidi"/>
          <w:color w:val="000000" w:themeColor="text1"/>
        </w:rPr>
        <w:t>Carr</w:t>
      </w:r>
      <w:proofErr w:type="spellEnd"/>
      <w:r w:rsidR="001B3032" w:rsidRPr="00626196">
        <w:rPr>
          <w:rFonts w:asciiTheme="majorBidi" w:hAnsiTheme="majorBidi" w:cstheme="majorBidi"/>
          <w:color w:val="000000" w:themeColor="text1"/>
        </w:rPr>
        <w:t>, 1987, Mansfield et al., 2021)</w:t>
      </w:r>
      <w:del w:id="21" w:author="Edwin Cruz-Rivera" w:date="2023-04-21T23:26:00Z">
        <w:r w:rsidR="001B3032" w:rsidRPr="00626196" w:rsidDel="0045000D">
          <w:rPr>
            <w:rFonts w:asciiTheme="majorBidi" w:hAnsiTheme="majorBidi" w:cstheme="majorBidi"/>
            <w:i/>
            <w:iCs/>
            <w:color w:val="000000" w:themeColor="text1"/>
          </w:rPr>
          <w:delText xml:space="preserve">; </w:delText>
        </w:r>
        <w:r w:rsidR="001B3032" w:rsidRPr="00626196" w:rsidDel="0045000D">
          <w:rPr>
            <w:rFonts w:asciiTheme="majorBidi" w:hAnsiTheme="majorBidi" w:cstheme="majorBidi"/>
            <w:color w:val="000000" w:themeColor="text1"/>
          </w:rPr>
          <w:delText>at this time</w:delText>
        </w:r>
        <w:r w:rsidR="001B3032" w:rsidDel="0045000D">
          <w:rPr>
            <w:rFonts w:asciiTheme="majorBidi" w:hAnsiTheme="majorBidi" w:cstheme="majorBidi"/>
            <w:color w:val="000000" w:themeColor="text1"/>
          </w:rPr>
          <w:delText>,</w:delText>
        </w:r>
        <w:r w:rsidR="001B3032" w:rsidRPr="00626196" w:rsidDel="0045000D">
          <w:rPr>
            <w:rFonts w:asciiTheme="majorBidi" w:hAnsiTheme="majorBidi" w:cstheme="majorBidi"/>
            <w:color w:val="000000" w:themeColor="text1"/>
          </w:rPr>
          <w:delText xml:space="preserve"> </w:delText>
        </w:r>
        <w:r w:rsidR="001B3032" w:rsidDel="0045000D">
          <w:rPr>
            <w:rFonts w:asciiTheme="majorBidi" w:hAnsiTheme="majorBidi" w:cstheme="majorBidi"/>
            <w:color w:val="000000" w:themeColor="text1"/>
          </w:rPr>
          <w:delText>t</w:delText>
        </w:r>
        <w:r w:rsidR="001B3032" w:rsidRPr="00626196" w:rsidDel="0045000D">
          <w:rPr>
            <w:rFonts w:asciiTheme="majorBidi" w:hAnsiTheme="majorBidi" w:cstheme="majorBidi"/>
            <w:color w:val="000000" w:themeColor="text1"/>
          </w:rPr>
          <w:delText>heir diet</w:delText>
        </w:r>
      </w:del>
      <w:r w:rsidR="001B3032" w:rsidRPr="00626196">
        <w:rPr>
          <w:rFonts w:asciiTheme="majorBidi" w:hAnsiTheme="majorBidi" w:cstheme="majorBidi"/>
          <w:color w:val="000000" w:themeColor="text1"/>
        </w:rPr>
        <w:t xml:space="preserve"> primarily </w:t>
      </w:r>
      <w:del w:id="22" w:author="Edwin Cruz-Rivera" w:date="2023-04-21T23:26:00Z">
        <w:r w:rsidR="001B3032" w:rsidRPr="00626196" w:rsidDel="0045000D">
          <w:rPr>
            <w:rFonts w:asciiTheme="majorBidi" w:hAnsiTheme="majorBidi" w:cstheme="majorBidi"/>
            <w:color w:val="000000" w:themeColor="text1"/>
          </w:rPr>
          <w:delText xml:space="preserve">comprises </w:delText>
        </w:r>
      </w:del>
      <w:ins w:id="23" w:author="Edwin Cruz-Rivera" w:date="2023-04-21T23:26:00Z">
        <w:r w:rsidR="001B3032">
          <w:rPr>
            <w:rFonts w:asciiTheme="majorBidi" w:hAnsiTheme="majorBidi" w:cstheme="majorBidi"/>
            <w:color w:val="000000" w:themeColor="text1"/>
          </w:rPr>
          <w:t>feeding on</w:t>
        </w:r>
        <w:r w:rsidR="001B3032" w:rsidRPr="00626196">
          <w:rPr>
            <w:rFonts w:asciiTheme="majorBidi" w:hAnsiTheme="majorBidi" w:cstheme="majorBidi"/>
            <w:color w:val="000000" w:themeColor="text1"/>
          </w:rPr>
          <w:t xml:space="preserve"> </w:t>
        </w:r>
      </w:ins>
      <w:r w:rsidR="001B3032" w:rsidRPr="0045000D">
        <w:rPr>
          <w:rFonts w:asciiTheme="majorBidi" w:hAnsiTheme="majorBidi" w:cstheme="majorBidi"/>
          <w:i/>
          <w:color w:val="000000" w:themeColor="text1"/>
          <w:rPrChange w:id="24" w:author="Edwin Cruz-Rivera" w:date="2023-04-21T23:25:00Z">
            <w:rPr>
              <w:rFonts w:asciiTheme="majorBidi" w:hAnsiTheme="majorBidi" w:cstheme="majorBidi"/>
              <w:color w:val="000000" w:themeColor="text1"/>
            </w:rPr>
          </w:rPrChange>
        </w:rPr>
        <w:t>Sargassum</w:t>
      </w:r>
      <w:r w:rsidR="001B3032" w:rsidRPr="00626196">
        <w:rPr>
          <w:rFonts w:asciiTheme="majorBidi" w:hAnsiTheme="majorBidi" w:cstheme="majorBidi"/>
          <w:color w:val="000000" w:themeColor="text1"/>
        </w:rPr>
        <w:t xml:space="preserve"> and its associates (Witherington et al., 2012).</w:t>
      </w:r>
      <w:r w:rsidR="001B3032">
        <w:rPr>
          <w:rFonts w:asciiTheme="majorBidi" w:hAnsiTheme="majorBidi" w:cstheme="majorBidi"/>
          <w:color w:val="000000" w:themeColor="text1"/>
        </w:rPr>
        <w:t xml:space="preserve"> </w:t>
      </w:r>
      <w:r w:rsidR="001B3032" w:rsidRPr="00626196">
        <w:rPr>
          <w:rFonts w:asciiTheme="majorBidi" w:hAnsiTheme="majorBidi" w:cstheme="majorBidi"/>
          <w:color w:val="000000" w:themeColor="text1"/>
        </w:rPr>
        <w:t>The Sargasso Sea is also one of the only known spawning sites of the European and American eels (</w:t>
      </w:r>
      <w:proofErr w:type="spellStart"/>
      <w:r w:rsidR="001B3032" w:rsidRPr="00626196">
        <w:rPr>
          <w:rFonts w:asciiTheme="majorBidi" w:hAnsiTheme="majorBidi" w:cstheme="majorBidi"/>
          <w:color w:val="000000" w:themeColor="text1"/>
        </w:rPr>
        <w:t>Ringuet</w:t>
      </w:r>
      <w:proofErr w:type="spellEnd"/>
      <w:r w:rsidR="001B3032" w:rsidRPr="00626196">
        <w:rPr>
          <w:rFonts w:asciiTheme="majorBidi" w:hAnsiTheme="majorBidi" w:cstheme="majorBidi"/>
          <w:color w:val="000000" w:themeColor="text1"/>
        </w:rPr>
        <w:t xml:space="preserve">, 2002, Miller et al., 2019). </w:t>
      </w:r>
    </w:p>
    <w:p w14:paraId="1367B7C8" w14:textId="7DF5C85D" w:rsidR="00A85FEB" w:rsidRPr="00861451" w:rsidRDefault="003B2714" w:rsidP="00861451">
      <w:pPr>
        <w:ind w:firstLine="720"/>
        <w:rPr>
          <w:rFonts w:asciiTheme="majorBidi" w:hAnsiTheme="majorBidi" w:cstheme="majorBidi"/>
          <w:color w:val="ED7D31" w:themeColor="accent2"/>
        </w:rPr>
      </w:pPr>
      <w:del w:id="25" w:author="Edwin Cruz-Rivera" w:date="2023-04-21T23:28:00Z">
        <w:r w:rsidRPr="001D45B6" w:rsidDel="0045000D">
          <w:rPr>
            <w:rFonts w:asciiTheme="majorBidi" w:hAnsiTheme="majorBidi" w:cstheme="majorBidi"/>
          </w:rPr>
          <w:tab/>
        </w:r>
      </w:del>
      <w:r w:rsidRPr="001D45B6">
        <w:rPr>
          <w:rFonts w:asciiTheme="majorBidi" w:hAnsiTheme="majorBidi" w:cstheme="majorBidi"/>
        </w:rPr>
        <w:t xml:space="preserve">Beginning in 2011, unprecedented influxes of </w:t>
      </w:r>
      <w:r w:rsidRPr="001D45B6">
        <w:rPr>
          <w:rFonts w:asciiTheme="majorBidi" w:hAnsiTheme="majorBidi" w:cstheme="majorBidi"/>
          <w:i/>
          <w:iCs/>
        </w:rPr>
        <w:t>Sargassum</w:t>
      </w:r>
      <w:r w:rsidRPr="001D45B6">
        <w:rPr>
          <w:rFonts w:asciiTheme="majorBidi" w:hAnsiTheme="majorBidi" w:cstheme="majorBidi"/>
        </w:rPr>
        <w:t xml:space="preserve"> on beaches ranging from the Caribbean (Franks et al., 2012</w:t>
      </w:r>
      <w:r w:rsidRPr="001D45B6">
        <w:rPr>
          <w:rFonts w:asciiTheme="majorBidi" w:hAnsiTheme="majorBidi" w:cstheme="majorBidi"/>
          <w:color w:val="000000"/>
        </w:rPr>
        <w:t xml:space="preserve">; </w:t>
      </w:r>
      <w:proofErr w:type="spellStart"/>
      <w:r w:rsidRPr="001D45B6">
        <w:rPr>
          <w:rFonts w:asciiTheme="majorBidi" w:hAnsiTheme="majorBidi" w:cstheme="majorBidi"/>
          <w:color w:val="000000"/>
        </w:rPr>
        <w:t>Gavio</w:t>
      </w:r>
      <w:proofErr w:type="spellEnd"/>
      <w:r w:rsidRPr="001D45B6">
        <w:rPr>
          <w:rFonts w:asciiTheme="majorBidi" w:hAnsiTheme="majorBidi" w:cstheme="majorBidi"/>
          <w:color w:val="000000"/>
        </w:rPr>
        <w:t xml:space="preserve"> et al., 2015) </w:t>
      </w:r>
      <w:r w:rsidRPr="001D45B6">
        <w:rPr>
          <w:rFonts w:asciiTheme="majorBidi" w:hAnsiTheme="majorBidi" w:cstheme="majorBidi"/>
        </w:rPr>
        <w:t>t</w:t>
      </w:r>
      <w:r w:rsidRPr="001D45B6">
        <w:rPr>
          <w:rFonts w:asciiTheme="majorBidi" w:hAnsiTheme="majorBidi" w:cstheme="majorBidi"/>
          <w:color w:val="000000" w:themeColor="text1"/>
        </w:rPr>
        <w:t xml:space="preserve">o the West African Coast </w:t>
      </w:r>
      <w:r w:rsidRPr="001D45B6">
        <w:rPr>
          <w:rFonts w:asciiTheme="majorBidi" w:hAnsiTheme="majorBidi" w:cstheme="majorBidi"/>
          <w:color w:val="000000"/>
        </w:rPr>
        <w:t>(</w:t>
      </w:r>
      <w:proofErr w:type="spellStart"/>
      <w:r w:rsidRPr="001D45B6">
        <w:rPr>
          <w:rFonts w:asciiTheme="majorBidi" w:hAnsiTheme="majorBidi" w:cstheme="majorBidi"/>
          <w:color w:val="000000"/>
        </w:rPr>
        <w:t>Oyesiku</w:t>
      </w:r>
      <w:proofErr w:type="spellEnd"/>
      <w:r w:rsidRPr="001D45B6">
        <w:rPr>
          <w:rFonts w:asciiTheme="majorBidi" w:hAnsiTheme="majorBidi" w:cstheme="majorBidi"/>
          <w:color w:val="000000"/>
        </w:rPr>
        <w:t xml:space="preserve"> and </w:t>
      </w:r>
      <w:proofErr w:type="spellStart"/>
      <w:r w:rsidRPr="001D45B6">
        <w:rPr>
          <w:rFonts w:asciiTheme="majorBidi" w:hAnsiTheme="majorBidi" w:cstheme="majorBidi"/>
          <w:color w:val="000000"/>
        </w:rPr>
        <w:t>Egunyomi</w:t>
      </w:r>
      <w:proofErr w:type="spellEnd"/>
      <w:r w:rsidRPr="001D45B6">
        <w:rPr>
          <w:rFonts w:asciiTheme="majorBidi" w:hAnsiTheme="majorBidi" w:cstheme="majorBidi"/>
          <w:color w:val="000000"/>
        </w:rPr>
        <w:t>, 2014)</w:t>
      </w:r>
      <w:r w:rsidRPr="001D45B6">
        <w:rPr>
          <w:rFonts w:asciiTheme="majorBidi" w:hAnsiTheme="majorBidi" w:cstheme="majorBidi"/>
        </w:rPr>
        <w:t xml:space="preserve"> resulted in coastal </w:t>
      </w:r>
      <w:r w:rsidRPr="001D45B6">
        <w:rPr>
          <w:rFonts w:asciiTheme="majorBidi" w:hAnsiTheme="majorBidi" w:cstheme="majorBidi"/>
          <w:i/>
          <w:iCs/>
        </w:rPr>
        <w:t>Sargassum</w:t>
      </w:r>
      <w:r w:rsidRPr="001D45B6">
        <w:rPr>
          <w:rFonts w:asciiTheme="majorBidi" w:hAnsiTheme="majorBidi" w:cstheme="majorBidi"/>
        </w:rPr>
        <w:t xml:space="preserve"> </w:t>
      </w:r>
      <w:r w:rsidR="004E6E16">
        <w:rPr>
          <w:rFonts w:asciiTheme="majorBidi" w:hAnsiTheme="majorBidi" w:cstheme="majorBidi"/>
        </w:rPr>
        <w:t xml:space="preserve">pile ups </w:t>
      </w:r>
      <w:del w:id="26" w:author="Kaitlin Rommelfanger" w:date="2023-05-20T11:34:00Z">
        <w:r w:rsidRPr="001D45B6" w:rsidDel="005B3252">
          <w:rPr>
            <w:rFonts w:asciiTheme="majorBidi" w:hAnsiTheme="majorBidi" w:cstheme="majorBidi"/>
          </w:rPr>
          <w:delText xml:space="preserve">buildups </w:delText>
        </w:r>
      </w:del>
      <w:r w:rsidRPr="001D45B6">
        <w:rPr>
          <w:rFonts w:asciiTheme="majorBidi" w:hAnsiTheme="majorBidi" w:cstheme="majorBidi"/>
        </w:rPr>
        <w:t>that in some areas</w:t>
      </w:r>
      <w:r w:rsidR="001E3ED1">
        <w:rPr>
          <w:rFonts w:asciiTheme="majorBidi" w:hAnsiTheme="majorBidi" w:cstheme="majorBidi"/>
        </w:rPr>
        <w:t xml:space="preserve"> that reach </w:t>
      </w:r>
      <w:r w:rsidRPr="001D45B6">
        <w:rPr>
          <w:rFonts w:asciiTheme="majorBidi" w:hAnsiTheme="majorBidi" w:cstheme="majorBidi"/>
        </w:rPr>
        <w:t>over a meter tall</w:t>
      </w:r>
      <w:r w:rsidRPr="001D45B6">
        <w:rPr>
          <w:rFonts w:asciiTheme="majorBidi" w:hAnsiTheme="majorBidi" w:cstheme="majorBidi"/>
          <w:color w:val="000000"/>
        </w:rPr>
        <w:t xml:space="preserve"> (Lamb, 2018)</w:t>
      </w:r>
      <w:r w:rsidR="00861451">
        <w:rPr>
          <w:rFonts w:asciiTheme="majorBidi" w:hAnsiTheme="majorBidi" w:cstheme="majorBidi"/>
          <w:color w:val="000000"/>
        </w:rPr>
        <w:t xml:space="preserve"> and have had devastating results on impacted areas</w:t>
      </w:r>
      <w:r w:rsidRPr="001D45B6">
        <w:rPr>
          <w:rFonts w:asciiTheme="majorBidi" w:hAnsiTheme="majorBidi" w:cstheme="majorBidi"/>
          <w:color w:val="000000"/>
        </w:rPr>
        <w:t>.</w:t>
      </w:r>
      <w:r>
        <w:rPr>
          <w:rFonts w:asciiTheme="majorBidi" w:hAnsiTheme="majorBidi" w:cstheme="majorBidi"/>
          <w:color w:val="000000"/>
        </w:rPr>
        <w:t xml:space="preserve"> </w:t>
      </w:r>
      <w:r w:rsidR="00A85FEB">
        <w:rPr>
          <w:rFonts w:asciiTheme="majorBidi" w:hAnsiTheme="majorBidi" w:cstheme="majorBidi"/>
          <w:color w:val="000000" w:themeColor="text1"/>
        </w:rPr>
        <w:t>This</w:t>
      </w:r>
      <w:r w:rsidR="00A85FEB" w:rsidRPr="004B3DF2">
        <w:rPr>
          <w:rFonts w:asciiTheme="majorBidi" w:hAnsiTheme="majorBidi" w:cstheme="majorBidi"/>
          <w:color w:val="000000" w:themeColor="text1"/>
        </w:rPr>
        <w:t xml:space="preserve"> </w:t>
      </w:r>
      <w:del w:id="27" w:author="Kaitlin Rommelfanger" w:date="2023-05-04T11:35:00Z">
        <w:r w:rsidR="00A85FEB" w:rsidRPr="009518D0" w:rsidDel="009518D0">
          <w:rPr>
            <w:rFonts w:asciiTheme="majorBidi" w:hAnsiTheme="majorBidi" w:cstheme="majorBidi"/>
            <w:i/>
            <w:iCs/>
            <w:color w:val="000000" w:themeColor="text1"/>
            <w:rPrChange w:id="28" w:author="Kaitlin Rommelfanger" w:date="2023-05-04T11:36:00Z">
              <w:rPr>
                <w:rFonts w:asciiTheme="majorBidi" w:hAnsiTheme="majorBidi" w:cstheme="majorBidi"/>
                <w:color w:val="000000" w:themeColor="text1"/>
              </w:rPr>
            </w:rPrChange>
          </w:rPr>
          <w:delText xml:space="preserve">these </w:delText>
        </w:r>
      </w:del>
      <w:ins w:id="29" w:author="Kaitlin Rommelfanger" w:date="2023-05-04T11:35:00Z">
        <w:r w:rsidR="00A85FEB" w:rsidRPr="009518D0">
          <w:rPr>
            <w:rFonts w:asciiTheme="majorBidi" w:hAnsiTheme="majorBidi" w:cstheme="majorBidi"/>
            <w:i/>
            <w:iCs/>
            <w:color w:val="000000" w:themeColor="text1"/>
            <w:rPrChange w:id="30" w:author="Kaitlin Rommelfanger" w:date="2023-05-04T11:36:00Z">
              <w:rPr>
                <w:rFonts w:asciiTheme="majorBidi" w:hAnsiTheme="majorBidi" w:cstheme="majorBidi"/>
                <w:color w:val="000000" w:themeColor="text1"/>
              </w:rPr>
            </w:rPrChange>
          </w:rPr>
          <w:t>Sargassum</w:t>
        </w:r>
        <w:r w:rsidR="00A85FEB" w:rsidRPr="004B3DF2">
          <w:rPr>
            <w:rFonts w:asciiTheme="majorBidi" w:hAnsiTheme="majorBidi" w:cstheme="majorBidi"/>
            <w:color w:val="000000" w:themeColor="text1"/>
          </w:rPr>
          <w:t xml:space="preserve"> </w:t>
        </w:r>
      </w:ins>
      <w:ins w:id="31" w:author="Kaitlin Rommelfanger" w:date="2023-05-22T12:27:00Z">
        <w:r w:rsidR="00A85FEB">
          <w:rPr>
            <w:rFonts w:asciiTheme="majorBidi" w:hAnsiTheme="majorBidi" w:cstheme="majorBidi"/>
            <w:color w:val="000000" w:themeColor="text1"/>
          </w:rPr>
          <w:t>d</w:t>
        </w:r>
      </w:ins>
      <w:del w:id="32" w:author="Kaitlin Rommelfanger" w:date="2023-05-22T12:27:00Z">
        <w:r w:rsidR="00A85FEB" w:rsidRPr="004B3DF2" w:rsidDel="00B96975">
          <w:rPr>
            <w:rFonts w:asciiTheme="majorBidi" w:hAnsiTheme="majorBidi" w:cstheme="majorBidi"/>
            <w:color w:val="000000" w:themeColor="text1"/>
          </w:rPr>
          <w:delText>accumulations d</w:delText>
        </w:r>
      </w:del>
      <w:r w:rsidR="00A85FEB" w:rsidRPr="004B3DF2">
        <w:rPr>
          <w:rFonts w:asciiTheme="majorBidi" w:hAnsiTheme="majorBidi" w:cstheme="majorBidi"/>
          <w:color w:val="000000" w:themeColor="text1"/>
        </w:rPr>
        <w:t>egrade</w:t>
      </w:r>
      <w:ins w:id="33" w:author="Kaitlin Rommelfanger" w:date="2023-05-22T12:27:00Z">
        <w:r w:rsidR="00A85FEB">
          <w:rPr>
            <w:rFonts w:asciiTheme="majorBidi" w:hAnsiTheme="majorBidi" w:cstheme="majorBidi"/>
            <w:color w:val="000000" w:themeColor="text1"/>
          </w:rPr>
          <w:t>s</w:t>
        </w:r>
      </w:ins>
      <w:r w:rsidR="00A85FEB">
        <w:rPr>
          <w:rFonts w:asciiTheme="majorBidi" w:hAnsiTheme="majorBidi" w:cstheme="majorBidi"/>
          <w:color w:val="000000" w:themeColor="text1"/>
        </w:rPr>
        <w:t>,</w:t>
      </w:r>
      <w:r w:rsidR="00A85FEB" w:rsidRPr="004B3DF2">
        <w:rPr>
          <w:rFonts w:asciiTheme="majorBidi" w:hAnsiTheme="majorBidi" w:cstheme="majorBidi"/>
          <w:color w:val="000000" w:themeColor="text1"/>
        </w:rPr>
        <w:t xml:space="preserve"> increas</w:t>
      </w:r>
      <w:r w:rsidR="00861451">
        <w:rPr>
          <w:rFonts w:asciiTheme="majorBidi" w:hAnsiTheme="majorBidi" w:cstheme="majorBidi"/>
          <w:color w:val="000000" w:themeColor="text1"/>
        </w:rPr>
        <w:t xml:space="preserve">es </w:t>
      </w:r>
      <w:r w:rsidR="00A85FEB">
        <w:rPr>
          <w:rFonts w:asciiTheme="majorBidi" w:hAnsiTheme="majorBidi" w:cstheme="majorBidi"/>
          <w:color w:val="000000" w:themeColor="text1"/>
        </w:rPr>
        <w:t>turbidity,</w:t>
      </w:r>
      <w:r w:rsidR="00A85FEB">
        <w:rPr>
          <w:rFonts w:asciiTheme="majorBidi" w:hAnsiTheme="majorBidi" w:cstheme="majorBidi"/>
        </w:rPr>
        <w:t xml:space="preserve"> </w:t>
      </w:r>
      <w:r w:rsidR="00A85FEB">
        <w:rPr>
          <w:rFonts w:asciiTheme="majorBidi" w:hAnsiTheme="majorBidi" w:cstheme="majorBidi"/>
        </w:rPr>
        <w:t xml:space="preserve">water and sand </w:t>
      </w:r>
      <w:r w:rsidR="00A85FEB">
        <w:rPr>
          <w:rFonts w:asciiTheme="majorBidi" w:hAnsiTheme="majorBidi" w:cstheme="majorBidi"/>
        </w:rPr>
        <w:t>temperature</w:t>
      </w:r>
      <w:r w:rsidR="00A85FEB">
        <w:rPr>
          <w:rFonts w:asciiTheme="majorBidi" w:hAnsiTheme="majorBidi" w:cstheme="majorBidi"/>
        </w:rPr>
        <w:t>s (source)</w:t>
      </w:r>
      <w:r w:rsidR="00A85FEB">
        <w:rPr>
          <w:rFonts w:asciiTheme="majorBidi" w:hAnsiTheme="majorBidi" w:cstheme="majorBidi"/>
        </w:rPr>
        <w:t>, nutrient</w:t>
      </w:r>
      <w:r w:rsidR="00A85FEB">
        <w:rPr>
          <w:rFonts w:asciiTheme="majorBidi" w:hAnsiTheme="majorBidi" w:cstheme="majorBidi"/>
        </w:rPr>
        <w:t xml:space="preserve"> concentrations</w:t>
      </w:r>
      <w:r w:rsidR="00A85FEB">
        <w:rPr>
          <w:rFonts w:asciiTheme="majorBidi" w:hAnsiTheme="majorBidi" w:cstheme="majorBidi"/>
        </w:rPr>
        <w:t xml:space="preserve"> and bacterial activity</w:t>
      </w:r>
      <w:r w:rsidR="00861451">
        <w:rPr>
          <w:rFonts w:asciiTheme="majorBidi" w:hAnsiTheme="majorBidi" w:cstheme="majorBidi"/>
        </w:rPr>
        <w:t xml:space="preserve"> which</w:t>
      </w:r>
      <w:r w:rsidR="00A85FEB">
        <w:rPr>
          <w:rFonts w:asciiTheme="majorBidi" w:hAnsiTheme="majorBidi" w:cstheme="majorBidi"/>
        </w:rPr>
        <w:t xml:space="preserve"> can result </w:t>
      </w:r>
      <w:r w:rsidR="00A85FEB">
        <w:rPr>
          <w:rFonts w:asciiTheme="majorBidi" w:hAnsiTheme="majorBidi" w:cstheme="majorBidi"/>
        </w:rPr>
        <w:t>in seagrass loss</w:t>
      </w:r>
      <w:r w:rsidR="00861451">
        <w:rPr>
          <w:rFonts w:asciiTheme="majorBidi" w:hAnsiTheme="majorBidi" w:cstheme="majorBidi"/>
        </w:rPr>
        <w:t>,</w:t>
      </w:r>
      <w:r w:rsidR="00A85FEB">
        <w:rPr>
          <w:rFonts w:asciiTheme="majorBidi" w:hAnsiTheme="majorBidi" w:cstheme="majorBidi"/>
        </w:rPr>
        <w:t xml:space="preserve"> increased epiphytic and drift </w:t>
      </w:r>
      <w:r w:rsidR="00A85FEB" w:rsidRPr="0024397C">
        <w:rPr>
          <w:rFonts w:asciiTheme="majorBidi" w:hAnsiTheme="majorBidi" w:cstheme="majorBidi"/>
        </w:rPr>
        <w:t>algae</w:t>
      </w:r>
      <w:r w:rsidR="00A85FEB">
        <w:rPr>
          <w:rFonts w:asciiTheme="majorBidi" w:hAnsiTheme="majorBidi" w:cstheme="majorBidi"/>
        </w:rPr>
        <w:t xml:space="preserve"> </w:t>
      </w:r>
      <w:r w:rsidR="00A85FEB" w:rsidRPr="0024397C">
        <w:rPr>
          <w:color w:val="000000"/>
        </w:rPr>
        <w:t xml:space="preserve">(Van </w:t>
      </w:r>
      <w:proofErr w:type="spellStart"/>
      <w:r w:rsidR="00A85FEB" w:rsidRPr="0024397C">
        <w:rPr>
          <w:color w:val="000000"/>
        </w:rPr>
        <w:t>Tussenbroek</w:t>
      </w:r>
      <w:proofErr w:type="spellEnd"/>
      <w:r w:rsidR="00A85FEB" w:rsidRPr="0024397C">
        <w:rPr>
          <w:color w:val="000000"/>
        </w:rPr>
        <w:t xml:space="preserve"> et al. 2017)</w:t>
      </w:r>
      <w:r w:rsidR="00861451">
        <w:rPr>
          <w:color w:val="000000"/>
        </w:rPr>
        <w:t xml:space="preserve">, nesting inhibition in sea turtles </w:t>
      </w:r>
      <w:r w:rsidR="00861451" w:rsidRPr="00A97485">
        <w:rPr>
          <w:color w:val="000000"/>
        </w:rPr>
        <w:t>(Maurer et al., 2015)</w:t>
      </w:r>
      <w:r w:rsidR="00861451">
        <w:rPr>
          <w:color w:val="000000"/>
        </w:rPr>
        <w:t xml:space="preserve">, coral larval dispersion changes </w:t>
      </w:r>
      <w:r w:rsidR="00861451" w:rsidRPr="002A048C">
        <w:rPr>
          <w:rFonts w:asciiTheme="majorBidi" w:hAnsiTheme="majorBidi" w:cstheme="majorBidi"/>
          <w:color w:val="000000" w:themeColor="text1"/>
        </w:rPr>
        <w:t>(</w:t>
      </w:r>
      <w:r w:rsidR="00861451" w:rsidRPr="002A048C">
        <w:rPr>
          <w:rFonts w:asciiTheme="majorBidi" w:hAnsiTheme="majorBidi" w:cstheme="majorBidi"/>
          <w:color w:val="000000" w:themeColor="text1"/>
          <w:shd w:val="clear" w:color="auto" w:fill="FFFFFF"/>
        </w:rPr>
        <w:t>Antonio-Martínez et al., 2020</w:t>
      </w:r>
      <w:r w:rsidR="00861451" w:rsidRPr="00A97485">
        <w:rPr>
          <w:rFonts w:asciiTheme="majorBidi" w:hAnsiTheme="majorBidi" w:cstheme="majorBidi"/>
          <w:color w:val="000000" w:themeColor="text1"/>
          <w:shd w:val="clear" w:color="auto" w:fill="FFFFFF"/>
        </w:rPr>
        <w:t>)</w:t>
      </w:r>
      <w:r w:rsidR="00861451">
        <w:rPr>
          <w:color w:val="000000"/>
        </w:rPr>
        <w:t xml:space="preserve">,  and </w:t>
      </w:r>
      <w:r w:rsidR="00A85FEB" w:rsidRPr="00426876">
        <w:rPr>
          <w:rFonts w:asciiTheme="majorBidi" w:hAnsiTheme="majorBidi" w:cstheme="majorBidi"/>
        </w:rPr>
        <w:t xml:space="preserve">fish </w:t>
      </w:r>
      <w:r w:rsidR="00A85FEB">
        <w:rPr>
          <w:rFonts w:asciiTheme="majorBidi" w:hAnsiTheme="majorBidi" w:cstheme="majorBidi"/>
        </w:rPr>
        <w:t xml:space="preserve">and invertebrate die offs </w:t>
      </w:r>
      <w:r w:rsidR="00A85FEB" w:rsidRPr="00426876">
        <w:rPr>
          <w:rFonts w:asciiTheme="majorBidi" w:hAnsiTheme="majorBidi" w:cstheme="majorBidi"/>
          <w:color w:val="000000"/>
        </w:rPr>
        <w:t>(Cruz-Rivera et al., 2015</w:t>
      </w:r>
      <w:r w:rsidR="00A85FEB">
        <w:rPr>
          <w:rFonts w:asciiTheme="majorBidi" w:hAnsiTheme="majorBidi" w:cstheme="majorBidi"/>
          <w:color w:val="000000"/>
        </w:rPr>
        <w:t xml:space="preserve">, </w:t>
      </w:r>
      <w:r w:rsidR="00A85FEB">
        <w:rPr>
          <w:rFonts w:asciiTheme="majorBidi" w:hAnsiTheme="majorBidi" w:cstheme="majorBidi"/>
          <w:color w:val="FF0000"/>
        </w:rPr>
        <w:t>add source Mexico kill</w:t>
      </w:r>
      <w:r w:rsidR="00A85FEB">
        <w:rPr>
          <w:rFonts w:asciiTheme="majorBidi" w:hAnsiTheme="majorBidi" w:cstheme="majorBidi"/>
          <w:color w:val="000000"/>
        </w:rPr>
        <w:t xml:space="preserve">). </w:t>
      </w:r>
      <w:del w:id="34" w:author="Edwin Cruz-Rivera" w:date="2023-04-21T23:58:00Z">
        <w:r w:rsidR="00A85FEB" w:rsidDel="003A7F4E">
          <w:rPr>
            <w:rFonts w:asciiTheme="majorBidi" w:hAnsiTheme="majorBidi" w:cstheme="majorBidi"/>
            <w:color w:val="000000"/>
          </w:rPr>
          <w:delText xml:space="preserve">Total </w:delText>
        </w:r>
      </w:del>
      <w:r w:rsidR="00A85FEB" w:rsidRPr="00A037AB">
        <w:rPr>
          <w:rFonts w:asciiTheme="majorBidi" w:hAnsiTheme="majorBidi" w:cstheme="majorBidi"/>
          <w:i/>
          <w:iCs/>
          <w:color w:val="000000"/>
        </w:rPr>
        <w:t>Sargassum</w:t>
      </w:r>
      <w:r w:rsidR="00A85FEB">
        <w:rPr>
          <w:rFonts w:asciiTheme="majorBidi" w:hAnsiTheme="majorBidi" w:cstheme="majorBidi"/>
          <w:color w:val="000000"/>
        </w:rPr>
        <w:t xml:space="preserve"> cleanup costs in the Caribbean in 2018 totaled 120 million dollars (LaPointe et al., 2021). Decomposing </w:t>
      </w:r>
      <w:r w:rsidR="00A85FEB" w:rsidRPr="003A7F4E">
        <w:rPr>
          <w:rFonts w:asciiTheme="majorBidi" w:hAnsiTheme="majorBidi" w:cstheme="majorBidi"/>
          <w:i/>
          <w:color w:val="000000"/>
          <w:rPrChange w:id="35" w:author="Edwin Cruz-Rivera" w:date="2023-04-21T23:55:00Z">
            <w:rPr>
              <w:rFonts w:asciiTheme="majorBidi" w:hAnsiTheme="majorBidi" w:cstheme="majorBidi"/>
              <w:color w:val="000000"/>
            </w:rPr>
          </w:rPrChange>
        </w:rPr>
        <w:t>Sargassum</w:t>
      </w:r>
      <w:r w:rsidR="00A85FEB">
        <w:rPr>
          <w:rFonts w:asciiTheme="majorBidi" w:hAnsiTheme="majorBidi" w:cstheme="majorBidi"/>
          <w:color w:val="000000"/>
        </w:rPr>
        <w:t xml:space="preserve"> produces </w:t>
      </w:r>
      <w:r w:rsidR="00A85FEB" w:rsidRPr="00426876">
        <w:rPr>
          <w:rFonts w:asciiTheme="majorBidi" w:hAnsiTheme="majorBidi" w:cstheme="majorBidi"/>
          <w:color w:val="000000"/>
        </w:rPr>
        <w:t>hydrogen sulfide and ammonia gas</w:t>
      </w:r>
      <w:r w:rsidR="00A85FEB">
        <w:rPr>
          <w:rFonts w:asciiTheme="majorBidi" w:hAnsiTheme="majorBidi" w:cstheme="majorBidi"/>
          <w:color w:val="000000"/>
        </w:rPr>
        <w:t xml:space="preserve">ses, which can be hazardous to human health. </w:t>
      </w:r>
      <w:r w:rsidR="00A85FEB" w:rsidRPr="002A048C">
        <w:rPr>
          <w:rFonts w:asciiTheme="majorBidi" w:hAnsiTheme="majorBidi" w:cstheme="majorBidi"/>
          <w:color w:val="000000" w:themeColor="text1"/>
        </w:rPr>
        <w:t xml:space="preserve">Affected </w:t>
      </w:r>
      <w:r w:rsidR="00A85FEB" w:rsidRPr="00440BF5">
        <w:rPr>
          <w:rFonts w:asciiTheme="majorBidi" w:hAnsiTheme="majorBidi" w:cstheme="majorBidi"/>
          <w:color w:val="000000"/>
        </w:rPr>
        <w:t>areas have also seen negative economic impacts from declines in tourism (Bartlett and Elmer</w:t>
      </w:r>
      <w:r w:rsidR="00A85FEB" w:rsidRPr="00426876">
        <w:rPr>
          <w:rFonts w:asciiTheme="majorBidi" w:hAnsiTheme="majorBidi" w:cstheme="majorBidi"/>
          <w:color w:val="000000"/>
        </w:rPr>
        <w:t xml:space="preserve">, 2021) and </w:t>
      </w:r>
      <w:r w:rsidR="00A85FEB">
        <w:rPr>
          <w:rFonts w:asciiTheme="majorBidi" w:hAnsiTheme="majorBidi" w:cstheme="majorBidi"/>
          <w:color w:val="000000"/>
        </w:rPr>
        <w:t>the loss of accessibility</w:t>
      </w:r>
      <w:r w:rsidR="00A85FEB" w:rsidRPr="00426876">
        <w:rPr>
          <w:rFonts w:asciiTheme="majorBidi" w:hAnsiTheme="majorBidi" w:cstheme="majorBidi"/>
          <w:color w:val="000000"/>
        </w:rPr>
        <w:t xml:space="preserve"> </w:t>
      </w:r>
      <w:r w:rsidR="00A85FEB">
        <w:rPr>
          <w:rFonts w:asciiTheme="majorBidi" w:hAnsiTheme="majorBidi" w:cstheme="majorBidi"/>
          <w:color w:val="000000"/>
        </w:rPr>
        <w:t>for small-boat</w:t>
      </w:r>
      <w:r w:rsidR="00A85FEB" w:rsidRPr="00426876">
        <w:rPr>
          <w:rFonts w:asciiTheme="majorBidi" w:hAnsiTheme="majorBidi" w:cstheme="majorBidi"/>
          <w:color w:val="000000"/>
        </w:rPr>
        <w:t xml:space="preserve"> </w:t>
      </w:r>
      <w:r w:rsidR="00A85FEB">
        <w:rPr>
          <w:rFonts w:asciiTheme="majorBidi" w:hAnsiTheme="majorBidi" w:cstheme="majorBidi"/>
          <w:color w:val="000000"/>
        </w:rPr>
        <w:t xml:space="preserve">fishing </w:t>
      </w:r>
      <w:r w:rsidR="00A85FEB" w:rsidRPr="00426876">
        <w:rPr>
          <w:rFonts w:asciiTheme="majorBidi" w:hAnsiTheme="majorBidi" w:cstheme="majorBidi"/>
        </w:rPr>
        <w:t>(Franks et al., 2012)</w:t>
      </w:r>
      <w:r w:rsidR="00A85FEB" w:rsidRPr="00426876">
        <w:rPr>
          <w:rFonts w:asciiTheme="majorBidi" w:hAnsiTheme="majorBidi" w:cstheme="majorBidi"/>
          <w:color w:val="000000"/>
        </w:rPr>
        <w:t>.</w:t>
      </w:r>
      <w:r w:rsidR="00A85FEB">
        <w:rPr>
          <w:rFonts w:asciiTheme="majorBidi" w:hAnsiTheme="majorBidi" w:cstheme="majorBidi"/>
          <w:color w:val="000000"/>
        </w:rPr>
        <w:t xml:space="preserve"> </w:t>
      </w:r>
      <w:r w:rsidR="00A85FEB" w:rsidRPr="00426876">
        <w:rPr>
          <w:rFonts w:asciiTheme="majorBidi" w:hAnsiTheme="majorBidi" w:cstheme="majorBidi"/>
          <w:color w:val="000000" w:themeColor="text1"/>
        </w:rPr>
        <w:t xml:space="preserve">In 2022 a large bloom in St Croix in the US Virgin </w:t>
      </w:r>
      <w:r w:rsidR="00A85FEB">
        <w:rPr>
          <w:rFonts w:asciiTheme="majorBidi" w:hAnsiTheme="majorBidi" w:cstheme="majorBidi"/>
          <w:color w:val="000000" w:themeColor="text1"/>
        </w:rPr>
        <w:t>I</w:t>
      </w:r>
      <w:r w:rsidR="00A85FEB" w:rsidRPr="00426876">
        <w:rPr>
          <w:rFonts w:asciiTheme="majorBidi" w:hAnsiTheme="majorBidi" w:cstheme="majorBidi"/>
          <w:color w:val="000000" w:themeColor="text1"/>
        </w:rPr>
        <w:t xml:space="preserve">slands accumulated near the intake </w:t>
      </w:r>
      <w:del w:id="36" w:author="Edwin Cruz-Rivera" w:date="2023-04-22T00:07:00Z">
        <w:r w:rsidR="00A85FEB" w:rsidRPr="00426876" w:rsidDel="0003348E">
          <w:rPr>
            <w:rFonts w:asciiTheme="majorBidi" w:hAnsiTheme="majorBidi" w:cstheme="majorBidi"/>
            <w:color w:val="000000" w:themeColor="text1"/>
          </w:rPr>
          <w:delText xml:space="preserve">to </w:delText>
        </w:r>
      </w:del>
      <w:ins w:id="37" w:author="Edwin Cruz-Rivera" w:date="2023-04-22T00:07:00Z">
        <w:r w:rsidR="00A85FEB">
          <w:rPr>
            <w:rFonts w:asciiTheme="majorBidi" w:hAnsiTheme="majorBidi" w:cstheme="majorBidi"/>
            <w:color w:val="000000" w:themeColor="text1"/>
          </w:rPr>
          <w:t>of</w:t>
        </w:r>
        <w:r w:rsidR="00A85FEB" w:rsidRPr="00426876">
          <w:rPr>
            <w:rFonts w:asciiTheme="majorBidi" w:hAnsiTheme="majorBidi" w:cstheme="majorBidi"/>
            <w:color w:val="000000" w:themeColor="text1"/>
          </w:rPr>
          <w:t xml:space="preserve"> </w:t>
        </w:r>
      </w:ins>
      <w:r w:rsidR="00A85FEB" w:rsidRPr="00426876">
        <w:rPr>
          <w:rFonts w:asciiTheme="majorBidi" w:hAnsiTheme="majorBidi" w:cstheme="majorBidi"/>
          <w:color w:val="000000" w:themeColor="text1"/>
        </w:rPr>
        <w:t>the desalinization plant</w:t>
      </w:r>
      <w:r w:rsidR="00A85FEB">
        <w:rPr>
          <w:rFonts w:asciiTheme="majorBidi" w:hAnsiTheme="majorBidi" w:cstheme="majorBidi"/>
          <w:color w:val="000000" w:themeColor="text1"/>
        </w:rPr>
        <w:t>,</w:t>
      </w:r>
      <w:r w:rsidR="00A85FEB" w:rsidRPr="00426876">
        <w:rPr>
          <w:rFonts w:asciiTheme="majorBidi" w:hAnsiTheme="majorBidi" w:cstheme="majorBidi"/>
          <w:color w:val="000000" w:themeColor="text1"/>
        </w:rPr>
        <w:t xml:space="preserve"> </w:t>
      </w:r>
      <w:ins w:id="38" w:author="Kaitlin Rommelfanger" w:date="2023-05-04T11:38:00Z">
        <w:r w:rsidR="00A85FEB">
          <w:rPr>
            <w:rFonts w:asciiTheme="majorBidi" w:hAnsiTheme="majorBidi" w:cstheme="majorBidi"/>
            <w:color w:val="000000" w:themeColor="text1"/>
          </w:rPr>
          <w:t xml:space="preserve">necessitating </w:t>
        </w:r>
      </w:ins>
      <w:del w:id="39" w:author="Kaitlin Rommelfanger" w:date="2023-05-04T11:38:00Z">
        <w:r w:rsidR="00A85FEB" w:rsidDel="00D85767">
          <w:rPr>
            <w:rFonts w:asciiTheme="majorBidi" w:hAnsiTheme="majorBidi" w:cstheme="majorBidi"/>
            <w:color w:val="000000" w:themeColor="text1"/>
          </w:rPr>
          <w:delText>causing</w:delText>
        </w:r>
        <w:r w:rsidR="00A85FEB" w:rsidRPr="00426876" w:rsidDel="00D85767">
          <w:rPr>
            <w:rFonts w:asciiTheme="majorBidi" w:hAnsiTheme="majorBidi" w:cstheme="majorBidi"/>
            <w:color w:val="000000" w:themeColor="text1"/>
          </w:rPr>
          <w:delText xml:space="preserve"> </w:delText>
        </w:r>
      </w:del>
      <w:r w:rsidR="00A85FEB" w:rsidRPr="00426876">
        <w:rPr>
          <w:rFonts w:asciiTheme="majorBidi" w:hAnsiTheme="majorBidi" w:cstheme="majorBidi"/>
          <w:color w:val="000000" w:themeColor="text1"/>
        </w:rPr>
        <w:t>the governor to declare a state of emergency</w:t>
      </w:r>
      <w:r w:rsidR="00A85FEB">
        <w:rPr>
          <w:rFonts w:asciiTheme="majorBidi" w:hAnsiTheme="majorBidi" w:cstheme="majorBidi"/>
          <w:color w:val="000000" w:themeColor="text1"/>
        </w:rPr>
        <w:t xml:space="preserve"> via executive order (Exec. Order No. 523, 2022)</w:t>
      </w:r>
      <w:r w:rsidR="00A85FEB" w:rsidRPr="00426876">
        <w:rPr>
          <w:rFonts w:asciiTheme="majorBidi" w:hAnsiTheme="majorBidi" w:cstheme="majorBidi"/>
          <w:color w:val="000000" w:themeColor="text1"/>
        </w:rPr>
        <w:t>.</w:t>
      </w:r>
    </w:p>
    <w:p w14:paraId="0DA88053" w14:textId="602C4592" w:rsidR="003B2714" w:rsidRDefault="003B2714" w:rsidP="00861451">
      <w:pPr>
        <w:pStyle w:val="NormalWeb"/>
        <w:spacing w:before="0" w:beforeAutospacing="0" w:after="0" w:afterAutospacing="0"/>
        <w:ind w:firstLine="720"/>
        <w:rPr>
          <w:rFonts w:asciiTheme="majorBidi" w:hAnsiTheme="majorBidi" w:cstheme="majorBidi"/>
        </w:rPr>
      </w:pPr>
      <w:r w:rsidRPr="001D45B6">
        <w:rPr>
          <w:rFonts w:asciiTheme="majorBidi" w:hAnsiTheme="majorBidi" w:cstheme="majorBidi"/>
        </w:rPr>
        <w:t>While it was initially hypothesized that rafts inundating the Caribbean originated from the Sargasso Sea, it is now known that the source is a new zone in the North Equatorial Recirculation Region (NERR)</w:t>
      </w:r>
      <w:r w:rsidRPr="001D45B6">
        <w:rPr>
          <w:rFonts w:asciiTheme="majorBidi" w:hAnsiTheme="majorBidi" w:cstheme="majorBidi"/>
          <w:color w:val="000000"/>
        </w:rPr>
        <w:t xml:space="preserve"> (Franks et al., 2016).</w:t>
      </w:r>
      <w:r>
        <w:rPr>
          <w:rFonts w:asciiTheme="majorBidi" w:hAnsiTheme="majorBidi" w:cstheme="majorBidi"/>
          <w:color w:val="000000"/>
        </w:rPr>
        <w:t xml:space="preserve"> </w:t>
      </w:r>
      <w:r w:rsidRPr="001D45B6">
        <w:rPr>
          <w:rFonts w:asciiTheme="majorBidi" w:hAnsiTheme="majorBidi" w:cstheme="majorBidi"/>
        </w:rPr>
        <w:t xml:space="preserve">These seasonal blooms, known as the Great Atlantic </w:t>
      </w:r>
      <w:r w:rsidRPr="001D45B6">
        <w:rPr>
          <w:rFonts w:asciiTheme="majorBidi" w:hAnsiTheme="majorBidi" w:cstheme="majorBidi"/>
          <w:i/>
          <w:iCs/>
        </w:rPr>
        <w:t>Sargassum</w:t>
      </w:r>
      <w:r w:rsidRPr="001D45B6">
        <w:rPr>
          <w:rFonts w:asciiTheme="majorBidi" w:hAnsiTheme="majorBidi" w:cstheme="majorBidi"/>
        </w:rPr>
        <w:t xml:space="preserve"> Belt, at times extend from West Africa to the Gulf of Mexico (Wang et al., 2019).</w:t>
      </w:r>
      <w:r w:rsidR="00861451">
        <w:rPr>
          <w:rFonts w:asciiTheme="majorBidi" w:hAnsiTheme="majorBidi" w:cstheme="majorBidi"/>
        </w:rPr>
        <w:t xml:space="preserve"> </w:t>
      </w:r>
      <w:r w:rsidR="001E3ED1">
        <w:rPr>
          <w:rFonts w:asciiTheme="majorBidi" w:hAnsiTheme="majorBidi" w:cstheme="majorBidi"/>
        </w:rPr>
        <w:t xml:space="preserve">Potential nutrient sources for these blooms include </w:t>
      </w:r>
      <w:del w:id="40" w:author="Edwin Cruz-Rivera" w:date="2023-04-21T23:34:00Z">
        <w:r w:rsidRPr="001D45B6" w:rsidDel="00DD0B37">
          <w:rPr>
            <w:rFonts w:asciiTheme="majorBidi" w:hAnsiTheme="majorBidi" w:cstheme="majorBidi"/>
            <w:color w:val="000000" w:themeColor="text1"/>
          </w:rPr>
          <w:delText xml:space="preserve">Nutritional input influencing </w:delText>
        </w:r>
        <w:r w:rsidRPr="001D45B6" w:rsidDel="00DD0B37">
          <w:rPr>
            <w:rFonts w:asciiTheme="majorBidi" w:hAnsiTheme="majorBidi" w:cstheme="majorBidi"/>
          </w:rPr>
          <w:delText xml:space="preserve">this novel accumulation is being attributed to </w:delText>
        </w:r>
        <w:r w:rsidDel="00DD0B37">
          <w:rPr>
            <w:rFonts w:asciiTheme="majorBidi" w:hAnsiTheme="majorBidi" w:cstheme="majorBidi"/>
          </w:rPr>
          <w:delText>several</w:delText>
        </w:r>
        <w:r w:rsidRPr="001D45B6" w:rsidDel="00DD0B37">
          <w:rPr>
            <w:rFonts w:asciiTheme="majorBidi" w:hAnsiTheme="majorBidi" w:cstheme="majorBidi"/>
          </w:rPr>
          <w:delText xml:space="preserve"> potential causes.</w:delText>
        </w:r>
        <w:r w:rsidDel="00DD0B37">
          <w:rPr>
            <w:rFonts w:asciiTheme="majorBidi" w:hAnsiTheme="majorBidi" w:cstheme="majorBidi"/>
          </w:rPr>
          <w:delText xml:space="preserve"> </w:delText>
        </w:r>
      </w:del>
      <w:r w:rsidRPr="001D45B6">
        <w:rPr>
          <w:rFonts w:asciiTheme="majorBidi" w:hAnsiTheme="majorBidi" w:cstheme="majorBidi"/>
        </w:rPr>
        <w:t>the Amazon river</w:t>
      </w:r>
      <w:r w:rsidR="001E3ED1">
        <w:rPr>
          <w:rFonts w:asciiTheme="majorBidi" w:hAnsiTheme="majorBidi" w:cstheme="majorBidi"/>
        </w:rPr>
        <w:t xml:space="preserve"> </w:t>
      </w:r>
      <w:r w:rsidRPr="001D45B6">
        <w:rPr>
          <w:rFonts w:asciiTheme="majorBidi" w:hAnsiTheme="majorBidi" w:cstheme="majorBidi"/>
          <w:color w:val="000000"/>
        </w:rPr>
        <w:t>(Gower et al., 2013</w:t>
      </w:r>
      <w:r w:rsidR="00E67714">
        <w:rPr>
          <w:rFonts w:asciiTheme="majorBidi" w:hAnsiTheme="majorBidi" w:cstheme="majorBidi"/>
          <w:color w:val="000000"/>
        </w:rPr>
        <w:t>)</w:t>
      </w:r>
      <w:r w:rsidR="001E3ED1">
        <w:rPr>
          <w:rFonts w:asciiTheme="majorBidi" w:hAnsiTheme="majorBidi" w:cstheme="majorBidi"/>
          <w:color w:val="000000"/>
        </w:rPr>
        <w:t xml:space="preserve">, </w:t>
      </w:r>
      <w:del w:id="41" w:author="Kaitlin Rommelfanger" w:date="2023-05-20T11:35:00Z">
        <w:r w:rsidRPr="001D45B6" w:rsidDel="005B3252">
          <w:rPr>
            <w:rFonts w:asciiTheme="majorBidi" w:hAnsiTheme="majorBidi" w:cstheme="majorBidi"/>
            <w:color w:val="000000"/>
          </w:rPr>
          <w:delText>.</w:delText>
        </w:r>
        <w:r w:rsidDel="005B3252">
          <w:rPr>
            <w:rFonts w:asciiTheme="majorBidi" w:hAnsiTheme="majorBidi" w:cstheme="majorBidi"/>
          </w:rPr>
          <w:delText xml:space="preserve"> </w:delText>
        </w:r>
      </w:del>
      <w:del w:id="42" w:author="Edwin Cruz-Rivera" w:date="2023-04-21T23:37:00Z">
        <w:r w:rsidRPr="001D45B6" w:rsidDel="00DD0B37">
          <w:rPr>
            <w:rFonts w:asciiTheme="majorBidi" w:hAnsiTheme="majorBidi" w:cstheme="majorBidi"/>
          </w:rPr>
          <w:delText>Other influences incl</w:delText>
        </w:r>
      </w:del>
      <w:r>
        <w:rPr>
          <w:rFonts w:asciiTheme="majorBidi" w:hAnsiTheme="majorBidi" w:cstheme="majorBidi"/>
        </w:rPr>
        <w:t xml:space="preserve">coastal African </w:t>
      </w:r>
      <w:r w:rsidRPr="001D45B6">
        <w:rPr>
          <w:rFonts w:asciiTheme="majorBidi" w:hAnsiTheme="majorBidi" w:cstheme="majorBidi"/>
        </w:rPr>
        <w:t xml:space="preserve">equatorial upwelling, </w:t>
      </w:r>
      <w:r w:rsidR="001E3ED1">
        <w:rPr>
          <w:rFonts w:asciiTheme="majorBidi" w:hAnsiTheme="majorBidi" w:cstheme="majorBidi"/>
        </w:rPr>
        <w:t>Sahara dust</w:t>
      </w:r>
      <w:r w:rsidRPr="00043A6D">
        <w:rPr>
          <w:rFonts w:asciiTheme="majorBidi" w:hAnsiTheme="majorBidi" w:cstheme="majorBidi"/>
        </w:rPr>
        <w:t xml:space="preserve"> and the Congo </w:t>
      </w:r>
      <w:ins w:id="43" w:author="Kaitlin Rommelfanger" w:date="2023-05-04T11:35:00Z">
        <w:r>
          <w:rPr>
            <w:rFonts w:asciiTheme="majorBidi" w:hAnsiTheme="majorBidi" w:cstheme="majorBidi"/>
          </w:rPr>
          <w:t>R</w:t>
        </w:r>
      </w:ins>
      <w:del w:id="44" w:author="Kaitlin Rommelfanger" w:date="2023-05-04T11:35:00Z">
        <w:r w:rsidRPr="00043A6D" w:rsidDel="009518D0">
          <w:rPr>
            <w:rFonts w:asciiTheme="majorBidi" w:hAnsiTheme="majorBidi" w:cstheme="majorBidi"/>
          </w:rPr>
          <w:delText>r</w:delText>
        </w:r>
      </w:del>
      <w:r w:rsidRPr="00043A6D">
        <w:rPr>
          <w:rFonts w:asciiTheme="majorBidi" w:hAnsiTheme="majorBidi" w:cstheme="majorBidi"/>
        </w:rPr>
        <w:t xml:space="preserve">iver </w:t>
      </w:r>
      <w:r w:rsidRPr="00043A6D">
        <w:rPr>
          <w:rFonts w:asciiTheme="majorBidi" w:hAnsiTheme="majorBidi" w:cstheme="majorBidi"/>
          <w:color w:val="000000"/>
        </w:rPr>
        <w:t xml:space="preserve">(Johnson et al., 2013, </w:t>
      </w:r>
      <w:proofErr w:type="spellStart"/>
      <w:r w:rsidRPr="00043A6D">
        <w:rPr>
          <w:rFonts w:asciiTheme="majorBidi" w:hAnsiTheme="majorBidi" w:cstheme="majorBidi"/>
          <w:color w:val="222222"/>
          <w:shd w:val="clear" w:color="auto" w:fill="FFFFFF"/>
        </w:rPr>
        <w:t>Djakouré</w:t>
      </w:r>
      <w:proofErr w:type="spellEnd"/>
      <w:r w:rsidRPr="00043A6D">
        <w:rPr>
          <w:rFonts w:asciiTheme="majorBidi" w:hAnsiTheme="majorBidi" w:cstheme="majorBidi"/>
          <w:color w:val="222222"/>
          <w:shd w:val="clear" w:color="auto" w:fill="FFFFFF"/>
        </w:rPr>
        <w:t xml:space="preserve"> et al., 2017, </w:t>
      </w:r>
      <w:r w:rsidRPr="00043A6D">
        <w:rPr>
          <w:color w:val="000000"/>
        </w:rPr>
        <w:t>Oviatt et al., 2019</w:t>
      </w:r>
      <w:r w:rsidRPr="00043A6D">
        <w:rPr>
          <w:rFonts w:asciiTheme="majorBidi" w:hAnsiTheme="majorBidi" w:cstheme="majorBidi"/>
          <w:color w:val="000000"/>
        </w:rPr>
        <w:t>).</w:t>
      </w:r>
      <w:r>
        <w:rPr>
          <w:rFonts w:asciiTheme="majorBidi" w:hAnsiTheme="majorBidi" w:cstheme="majorBidi"/>
          <w:color w:val="000000"/>
        </w:rPr>
        <w:t xml:space="preserve"> </w:t>
      </w:r>
    </w:p>
    <w:p w14:paraId="7419C351" w14:textId="77777777" w:rsidR="003B2714" w:rsidRPr="00426661" w:rsidRDefault="003B2714" w:rsidP="003B2714">
      <w:pPr>
        <w:rPr>
          <w:rFonts w:asciiTheme="majorBidi" w:hAnsiTheme="majorBidi" w:cstheme="majorBidi"/>
          <w:color w:val="ED7D31" w:themeColor="accent2"/>
        </w:rPr>
      </w:pPr>
    </w:p>
    <w:p w14:paraId="54F31B17" w14:textId="1C934213" w:rsidR="00C85199" w:rsidRPr="00E66039" w:rsidDel="00985E04" w:rsidRDefault="001E3ED1" w:rsidP="00C85199">
      <w:pPr>
        <w:ind w:firstLine="720"/>
        <w:rPr>
          <w:del w:id="45" w:author="Kaitlin Rommelfanger" w:date="2023-05-10T13:43:00Z"/>
          <w:rFonts w:asciiTheme="majorBidi" w:hAnsiTheme="majorBidi" w:cstheme="majorBidi"/>
          <w:color w:val="ED7D31" w:themeColor="accent2"/>
        </w:rPr>
      </w:pPr>
      <w:r>
        <w:rPr>
          <w:rFonts w:asciiTheme="majorBidi" w:hAnsiTheme="majorBidi" w:cstheme="majorBidi"/>
        </w:rPr>
        <w:lastRenderedPageBreak/>
        <w:t>The ability of m</w:t>
      </w:r>
      <w:r w:rsidR="00C85199" w:rsidRPr="007B5452">
        <w:rPr>
          <w:rFonts w:asciiTheme="majorBidi" w:hAnsiTheme="majorBidi" w:cstheme="majorBidi"/>
        </w:rPr>
        <w:t xml:space="preserve">ultiple brown algae species, including </w:t>
      </w:r>
      <w:r w:rsidR="00C85199" w:rsidRPr="007B5452">
        <w:rPr>
          <w:rFonts w:asciiTheme="majorBidi" w:hAnsiTheme="majorBidi" w:cstheme="majorBidi"/>
          <w:i/>
          <w:iCs/>
        </w:rPr>
        <w:t xml:space="preserve">Sargassum </w:t>
      </w:r>
      <w:proofErr w:type="spellStart"/>
      <w:r w:rsidR="00C85199" w:rsidRPr="007B5452">
        <w:rPr>
          <w:rFonts w:asciiTheme="majorBidi" w:hAnsiTheme="majorBidi" w:cstheme="majorBidi"/>
          <w:i/>
          <w:iCs/>
        </w:rPr>
        <w:t>fluitans</w:t>
      </w:r>
      <w:proofErr w:type="spellEnd"/>
      <w:r w:rsidR="00C85199">
        <w:rPr>
          <w:rFonts w:asciiTheme="majorBidi" w:hAnsiTheme="majorBidi" w:cstheme="majorBidi"/>
          <w:i/>
          <w:iCs/>
        </w:rPr>
        <w:t>,</w:t>
      </w:r>
      <w:r w:rsidR="00C85199" w:rsidRPr="007B5452">
        <w:rPr>
          <w:rFonts w:asciiTheme="majorBidi" w:hAnsiTheme="majorBidi" w:cstheme="majorBidi"/>
        </w:rPr>
        <w:t xml:space="preserve"> to collect and concentrate metals from the environment </w:t>
      </w:r>
      <w:r w:rsidR="00C85199" w:rsidRPr="007B5452">
        <w:rPr>
          <w:rFonts w:asciiTheme="majorBidi" w:hAnsiTheme="majorBidi" w:cstheme="majorBidi"/>
          <w:color w:val="000000"/>
        </w:rPr>
        <w:t>(Davis</w:t>
      </w:r>
      <w:r w:rsidR="00C85199">
        <w:rPr>
          <w:rFonts w:asciiTheme="majorBidi" w:hAnsiTheme="majorBidi" w:cstheme="majorBidi"/>
          <w:color w:val="000000"/>
        </w:rPr>
        <w:t xml:space="preserve"> et al., </w:t>
      </w:r>
      <w:r w:rsidR="00C85199" w:rsidRPr="007B5452">
        <w:rPr>
          <w:rFonts w:asciiTheme="majorBidi" w:hAnsiTheme="majorBidi" w:cstheme="majorBidi"/>
          <w:color w:val="000000"/>
        </w:rPr>
        <w:t>2000) through a process called biosorption (</w:t>
      </w:r>
      <w:proofErr w:type="spellStart"/>
      <w:r w:rsidR="00C85199" w:rsidRPr="007B5452">
        <w:rPr>
          <w:rFonts w:asciiTheme="majorBidi" w:hAnsiTheme="majorBidi" w:cstheme="majorBidi"/>
          <w:color w:val="000000"/>
        </w:rPr>
        <w:t>Fourest</w:t>
      </w:r>
      <w:proofErr w:type="spellEnd"/>
      <w:r w:rsidR="00C85199" w:rsidRPr="007B5452">
        <w:rPr>
          <w:rFonts w:asciiTheme="majorBidi" w:hAnsiTheme="majorBidi" w:cstheme="majorBidi"/>
          <w:color w:val="000000"/>
        </w:rPr>
        <w:t xml:space="preserve"> and </w:t>
      </w:r>
      <w:proofErr w:type="spellStart"/>
      <w:r w:rsidR="00C85199" w:rsidRPr="007B5452">
        <w:rPr>
          <w:rFonts w:asciiTheme="majorBidi" w:hAnsiTheme="majorBidi" w:cstheme="majorBidi"/>
          <w:color w:val="000000"/>
        </w:rPr>
        <w:t>Volensky</w:t>
      </w:r>
      <w:proofErr w:type="spellEnd"/>
      <w:r w:rsidR="00C85199" w:rsidRPr="007B5452">
        <w:rPr>
          <w:rFonts w:asciiTheme="majorBidi" w:hAnsiTheme="majorBidi" w:cstheme="majorBidi"/>
          <w:color w:val="000000"/>
        </w:rPr>
        <w:t>, 1997)</w:t>
      </w:r>
      <w:r>
        <w:rPr>
          <w:rFonts w:asciiTheme="majorBidi" w:hAnsiTheme="majorBidi" w:cstheme="majorBidi"/>
          <w:color w:val="000000"/>
        </w:rPr>
        <w:t xml:space="preserve"> has lead them to be investigate as a potential solution to metals contamination</w:t>
      </w:r>
      <w:r w:rsidR="00C85199" w:rsidRPr="007B5452">
        <w:rPr>
          <w:rFonts w:asciiTheme="majorBidi" w:hAnsiTheme="majorBidi" w:cstheme="majorBidi"/>
        </w:rPr>
        <w:t>.</w:t>
      </w:r>
      <w:r w:rsidR="00C8519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However, </w:t>
      </w:r>
    </w:p>
    <w:p w14:paraId="18467B6E" w14:textId="1CD90BFF" w:rsidR="003B2714" w:rsidRPr="00EF1EA1" w:rsidRDefault="001E3ED1" w:rsidP="00EF1EA1">
      <w:pPr>
        <w:ind w:firstLine="7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t</w:t>
      </w:r>
      <w:r w:rsidR="00C85199" w:rsidRPr="007B5452">
        <w:rPr>
          <w:rFonts w:asciiTheme="majorBidi" w:hAnsiTheme="majorBidi" w:cstheme="majorBidi"/>
          <w:color w:val="000000"/>
        </w:rPr>
        <w:t xml:space="preserve">his ability </w:t>
      </w:r>
      <w:r w:rsidR="00C85199">
        <w:rPr>
          <w:rFonts w:asciiTheme="majorBidi" w:hAnsiTheme="majorBidi" w:cstheme="majorBidi"/>
          <w:color w:val="000000"/>
        </w:rPr>
        <w:t xml:space="preserve">limits potential uses and complicates disposal of </w:t>
      </w:r>
      <w:r w:rsidR="00C85199" w:rsidRPr="008F4531">
        <w:rPr>
          <w:rFonts w:asciiTheme="majorBidi" w:hAnsiTheme="majorBidi" w:cstheme="majorBidi"/>
          <w:i/>
          <w:iCs/>
          <w:color w:val="000000"/>
        </w:rPr>
        <w:t>Sargassum</w:t>
      </w:r>
      <w:r w:rsidR="00C85199">
        <w:rPr>
          <w:rFonts w:asciiTheme="majorBidi" w:hAnsiTheme="majorBidi" w:cstheme="majorBidi"/>
          <w:color w:val="000000"/>
        </w:rPr>
        <w:t xml:space="preserve"> inundating beaches. </w:t>
      </w:r>
      <w:r w:rsidR="003B2714" w:rsidRPr="008F4531">
        <w:rPr>
          <w:rFonts w:asciiTheme="majorBidi" w:hAnsiTheme="majorBidi" w:cstheme="majorBidi"/>
          <w:color w:val="000000" w:themeColor="text1"/>
        </w:rPr>
        <w:t xml:space="preserve">Studies have been conducted profiling the metal content of </w:t>
      </w:r>
      <w:r w:rsidR="003B2714" w:rsidRPr="008F4531">
        <w:rPr>
          <w:rFonts w:asciiTheme="majorBidi" w:hAnsiTheme="majorBidi" w:cstheme="majorBidi"/>
          <w:i/>
          <w:iCs/>
          <w:color w:val="000000" w:themeColor="text1"/>
        </w:rPr>
        <w:t>Sargassum</w:t>
      </w:r>
      <w:r w:rsidR="003B2714" w:rsidRPr="008F4531">
        <w:rPr>
          <w:rFonts w:asciiTheme="majorBidi" w:hAnsiTheme="majorBidi" w:cstheme="majorBidi"/>
          <w:color w:val="000000" w:themeColor="text1"/>
        </w:rPr>
        <w:t xml:space="preserve"> in Ghana (</w:t>
      </w:r>
      <w:proofErr w:type="spellStart"/>
      <w:r w:rsidR="003B2714" w:rsidRPr="008F4531">
        <w:rPr>
          <w:rFonts w:asciiTheme="majorBidi" w:hAnsiTheme="majorBidi" w:cstheme="majorBidi"/>
          <w:color w:val="000000" w:themeColor="text1"/>
        </w:rPr>
        <w:t>Addico</w:t>
      </w:r>
      <w:proofErr w:type="spellEnd"/>
      <w:r w:rsidR="003B2714" w:rsidRPr="008F4531">
        <w:rPr>
          <w:rFonts w:asciiTheme="majorBidi" w:hAnsiTheme="majorBidi" w:cstheme="majorBidi"/>
          <w:color w:val="000000" w:themeColor="text1"/>
        </w:rPr>
        <w:t xml:space="preserve"> and </w:t>
      </w:r>
      <w:proofErr w:type="spellStart"/>
      <w:r w:rsidR="003B2714" w:rsidRPr="008F4531">
        <w:rPr>
          <w:rFonts w:asciiTheme="majorBidi" w:hAnsiTheme="majorBidi" w:cstheme="majorBidi"/>
          <w:color w:val="000000" w:themeColor="text1"/>
        </w:rPr>
        <w:t>deGraft</w:t>
      </w:r>
      <w:proofErr w:type="spellEnd"/>
      <w:r w:rsidR="003B2714" w:rsidRPr="008F4531">
        <w:rPr>
          <w:rFonts w:asciiTheme="majorBidi" w:hAnsiTheme="majorBidi" w:cstheme="majorBidi"/>
          <w:color w:val="000000" w:themeColor="text1"/>
        </w:rPr>
        <w:t>-Johnson, 2016), Nigeria (</w:t>
      </w:r>
      <w:proofErr w:type="spellStart"/>
      <w:r w:rsidR="003B2714" w:rsidRPr="008F4531">
        <w:rPr>
          <w:rFonts w:asciiTheme="majorBidi" w:hAnsiTheme="majorBidi" w:cstheme="majorBidi"/>
          <w:color w:val="000000" w:themeColor="text1"/>
        </w:rPr>
        <w:t>Oyesiku</w:t>
      </w:r>
      <w:proofErr w:type="spellEnd"/>
      <w:r w:rsidR="003B2714" w:rsidRPr="008F4531">
        <w:rPr>
          <w:rFonts w:asciiTheme="majorBidi" w:hAnsiTheme="majorBidi" w:cstheme="majorBidi"/>
          <w:color w:val="000000" w:themeColor="text1"/>
        </w:rPr>
        <w:t xml:space="preserve"> and </w:t>
      </w:r>
      <w:proofErr w:type="spellStart"/>
      <w:r w:rsidR="003B2714" w:rsidRPr="008F4531">
        <w:rPr>
          <w:rFonts w:asciiTheme="majorBidi" w:hAnsiTheme="majorBidi" w:cstheme="majorBidi"/>
          <w:color w:val="000000" w:themeColor="text1"/>
        </w:rPr>
        <w:t>Egunyomi</w:t>
      </w:r>
      <w:proofErr w:type="spellEnd"/>
      <w:r w:rsidR="003B2714" w:rsidRPr="008F4531">
        <w:rPr>
          <w:rFonts w:asciiTheme="majorBidi" w:hAnsiTheme="majorBidi" w:cstheme="majorBidi"/>
          <w:color w:val="000000" w:themeColor="text1"/>
        </w:rPr>
        <w:t xml:space="preserve">, 2014), the </w:t>
      </w:r>
      <w:r w:rsidR="003B2714" w:rsidRPr="000E6F97">
        <w:rPr>
          <w:rFonts w:asciiTheme="majorBidi" w:hAnsiTheme="majorBidi" w:cstheme="majorBidi"/>
          <w:color w:val="000000"/>
        </w:rPr>
        <w:t>Dominican Republic (</w:t>
      </w:r>
      <w:r w:rsidR="003B2714" w:rsidRPr="000E6F97">
        <w:rPr>
          <w:rFonts w:asciiTheme="majorBidi" w:hAnsiTheme="majorBidi" w:cstheme="majorBidi"/>
          <w:color w:val="222222"/>
          <w:shd w:val="clear" w:color="auto" w:fill="FFFFFF"/>
        </w:rPr>
        <w:t>Fernández et al., 2017</w:t>
      </w:r>
      <w:r w:rsidR="003B2714" w:rsidRPr="000E6F97">
        <w:rPr>
          <w:rFonts w:asciiTheme="majorBidi" w:hAnsiTheme="majorBidi" w:cstheme="majorBidi"/>
          <w:color w:val="000000"/>
        </w:rPr>
        <w:t xml:space="preserve">), and the Mexican Caribbean </w:t>
      </w:r>
      <w:r w:rsidR="003B2714">
        <w:rPr>
          <w:rFonts w:asciiTheme="majorBidi" w:hAnsiTheme="majorBidi" w:cstheme="majorBidi"/>
          <w:color w:val="000000"/>
        </w:rPr>
        <w:t>(Rodriguez-Martinez et al., 2020)</w:t>
      </w:r>
      <w:r w:rsidR="00E67714">
        <w:rPr>
          <w:rFonts w:asciiTheme="majorBidi" w:hAnsiTheme="majorBidi" w:cstheme="majorBidi"/>
          <w:color w:val="000000"/>
        </w:rPr>
        <w:t xml:space="preserve"> and it has been found that metal content in </w:t>
      </w:r>
      <w:r w:rsidR="00E67714" w:rsidRPr="00EF1EA1">
        <w:rPr>
          <w:rFonts w:asciiTheme="majorBidi" w:hAnsiTheme="majorBidi" w:cstheme="majorBidi"/>
          <w:i/>
          <w:iCs/>
          <w:color w:val="000000"/>
        </w:rPr>
        <w:t>Sargassum</w:t>
      </w:r>
      <w:r w:rsidR="00E67714">
        <w:rPr>
          <w:rFonts w:asciiTheme="majorBidi" w:hAnsiTheme="majorBidi" w:cstheme="majorBidi"/>
          <w:color w:val="000000"/>
        </w:rPr>
        <w:t xml:space="preserve"> sampled </w:t>
      </w:r>
      <w:r w:rsidR="00EF1EA1">
        <w:rPr>
          <w:rFonts w:asciiTheme="majorBidi" w:hAnsiTheme="majorBidi" w:cstheme="majorBidi"/>
          <w:color w:val="000000"/>
        </w:rPr>
        <w:t xml:space="preserve">varies but </w:t>
      </w:r>
      <w:r w:rsidR="00E67714">
        <w:rPr>
          <w:rFonts w:asciiTheme="majorBidi" w:hAnsiTheme="majorBidi" w:cstheme="majorBidi"/>
          <w:color w:val="000000"/>
        </w:rPr>
        <w:t>is often higher than regulation limits for use</w:t>
      </w:r>
      <w:r w:rsidR="00C85199">
        <w:rPr>
          <w:rFonts w:asciiTheme="majorBidi" w:hAnsiTheme="majorBidi" w:cstheme="majorBidi"/>
          <w:color w:val="000000"/>
        </w:rPr>
        <w:t xml:space="preserve"> in fertilizer, animal feed, and cosmetic </w:t>
      </w:r>
      <w:r>
        <w:rPr>
          <w:rFonts w:asciiTheme="majorBidi" w:hAnsiTheme="majorBidi" w:cstheme="majorBidi"/>
          <w:color w:val="000000"/>
        </w:rPr>
        <w:t>production</w:t>
      </w:r>
      <w:r w:rsidR="00E67714">
        <w:rPr>
          <w:rFonts w:asciiTheme="majorBidi" w:hAnsiTheme="majorBidi" w:cstheme="majorBidi"/>
          <w:color w:val="000000"/>
        </w:rPr>
        <w:t xml:space="preserve"> (</w:t>
      </w:r>
      <w:r w:rsidR="00E67714">
        <w:rPr>
          <w:rFonts w:asciiTheme="majorBidi" w:hAnsiTheme="majorBidi" w:cstheme="majorBidi"/>
          <w:color w:val="000000"/>
        </w:rPr>
        <w:t>Rodriguez-Martinez et al., 2020</w:t>
      </w:r>
      <w:r w:rsidR="00E67714">
        <w:rPr>
          <w:rFonts w:asciiTheme="majorBidi" w:hAnsiTheme="majorBidi" w:cstheme="majorBidi"/>
          <w:color w:val="000000"/>
        </w:rPr>
        <w:t xml:space="preserve">, </w:t>
      </w:r>
      <w:proofErr w:type="spellStart"/>
      <w:r w:rsidR="00E67714" w:rsidRPr="008F4531">
        <w:rPr>
          <w:rFonts w:asciiTheme="majorBidi" w:hAnsiTheme="majorBidi" w:cstheme="majorBidi"/>
          <w:color w:val="000000" w:themeColor="text1"/>
        </w:rPr>
        <w:t>Addico</w:t>
      </w:r>
      <w:proofErr w:type="spellEnd"/>
      <w:r w:rsidR="00E67714" w:rsidRPr="008F4531">
        <w:rPr>
          <w:rFonts w:asciiTheme="majorBidi" w:hAnsiTheme="majorBidi" w:cstheme="majorBidi"/>
          <w:color w:val="000000" w:themeColor="text1"/>
        </w:rPr>
        <w:t xml:space="preserve"> and </w:t>
      </w:r>
      <w:proofErr w:type="spellStart"/>
      <w:r w:rsidR="00E67714" w:rsidRPr="008F4531">
        <w:rPr>
          <w:rFonts w:asciiTheme="majorBidi" w:hAnsiTheme="majorBidi" w:cstheme="majorBidi"/>
          <w:color w:val="000000" w:themeColor="text1"/>
        </w:rPr>
        <w:t>deGraft</w:t>
      </w:r>
      <w:proofErr w:type="spellEnd"/>
      <w:r w:rsidR="00E67714" w:rsidRPr="008F4531">
        <w:rPr>
          <w:rFonts w:asciiTheme="majorBidi" w:hAnsiTheme="majorBidi" w:cstheme="majorBidi"/>
          <w:color w:val="000000" w:themeColor="text1"/>
        </w:rPr>
        <w:t>-Johnson, 2016</w:t>
      </w:r>
      <w:r w:rsidR="00C85199">
        <w:rPr>
          <w:rFonts w:asciiTheme="majorBidi" w:hAnsiTheme="majorBidi" w:cstheme="majorBidi"/>
          <w:color w:val="000000" w:themeColor="text1"/>
        </w:rPr>
        <w:t>,</w:t>
      </w:r>
      <w:r w:rsidR="00C85199" w:rsidRPr="00C85199">
        <w:rPr>
          <w:color w:val="000000"/>
        </w:rPr>
        <w:t xml:space="preserve"> </w:t>
      </w:r>
      <w:proofErr w:type="spellStart"/>
      <w:r w:rsidR="00C85199" w:rsidRPr="002A048C">
        <w:rPr>
          <w:color w:val="000000"/>
        </w:rPr>
        <w:t>Devault</w:t>
      </w:r>
      <w:proofErr w:type="spellEnd"/>
      <w:r w:rsidR="00C85199" w:rsidRPr="002A048C">
        <w:rPr>
          <w:color w:val="000000"/>
        </w:rPr>
        <w:t xml:space="preserve"> et al., 2021</w:t>
      </w:r>
      <w:r w:rsidR="00E67714" w:rsidRPr="008F4531">
        <w:rPr>
          <w:rFonts w:asciiTheme="majorBidi" w:hAnsiTheme="majorBidi" w:cstheme="majorBidi"/>
          <w:color w:val="000000" w:themeColor="text1"/>
        </w:rPr>
        <w:t>)</w:t>
      </w:r>
      <w:r w:rsidR="00E67714">
        <w:rPr>
          <w:rFonts w:asciiTheme="majorBidi" w:hAnsiTheme="majorBidi" w:cstheme="majorBidi"/>
          <w:color w:val="000000"/>
        </w:rPr>
        <w:t xml:space="preserve">. </w:t>
      </w:r>
      <w:r w:rsidR="003B2714">
        <w:rPr>
          <w:color w:val="000000" w:themeColor="text1"/>
        </w:rPr>
        <w:t xml:space="preserve">Metals also present a concern when it comes to disposal. </w:t>
      </w:r>
      <w:r w:rsidR="003B2714" w:rsidRPr="00E16D5A">
        <w:rPr>
          <w:i/>
          <w:iCs/>
          <w:color w:val="000000" w:themeColor="text1"/>
        </w:rPr>
        <w:t>Sargassum</w:t>
      </w:r>
      <w:r w:rsidR="003B2714" w:rsidRPr="00E16D5A">
        <w:rPr>
          <w:color w:val="000000" w:themeColor="text1"/>
        </w:rPr>
        <w:t xml:space="preserve"> in the Mexican Caribbean is deposited in coastal abandoned limestone quarries where leachates could make their way into </w:t>
      </w:r>
      <w:r w:rsidR="003B2714">
        <w:rPr>
          <w:color w:val="000000" w:themeColor="text1"/>
        </w:rPr>
        <w:t>groundwater</w:t>
      </w:r>
      <w:r w:rsidR="003B2714" w:rsidRPr="00E16D5A">
        <w:rPr>
          <w:color w:val="000000" w:themeColor="text1"/>
        </w:rPr>
        <w:t xml:space="preserve"> and eventually back into the marine environment </w:t>
      </w:r>
      <w:r w:rsidR="003B2714" w:rsidRPr="00E16D5A">
        <w:rPr>
          <w:rFonts w:asciiTheme="majorBidi" w:hAnsiTheme="majorBidi" w:cstheme="majorBidi"/>
          <w:color w:val="000000" w:themeColor="text1"/>
        </w:rPr>
        <w:t>(Rodriguez-Martinez et al., 2020).</w:t>
      </w:r>
    </w:p>
    <w:p w14:paraId="47A08618" w14:textId="2C3E3201" w:rsidR="003B2714" w:rsidRPr="005A3A98" w:rsidRDefault="003B2714" w:rsidP="003B2714">
      <w:pPr>
        <w:ind w:firstLine="720"/>
        <w:rPr>
          <w:ins w:id="46" w:author="Kaitlin Rommelfanger" w:date="2023-05-05T11:17:00Z"/>
          <w:rFonts w:asciiTheme="majorBidi" w:hAnsiTheme="majorBidi" w:cstheme="majorBidi"/>
          <w:color w:val="000000" w:themeColor="text1"/>
          <w:rPrChange w:id="47" w:author="Kaitlin Rommelfanger" w:date="2023-05-05T11:35:00Z">
            <w:rPr>
              <w:ins w:id="48" w:author="Kaitlin Rommelfanger" w:date="2023-05-05T11:17:00Z"/>
              <w:rFonts w:asciiTheme="majorBidi" w:hAnsiTheme="majorBidi" w:cstheme="majorBidi"/>
              <w:color w:val="ED7D31" w:themeColor="accent2"/>
            </w:rPr>
          </w:rPrChange>
        </w:rPr>
      </w:pPr>
      <w:ins w:id="49" w:author="Kaitlin Rommelfanger" w:date="2023-05-05T11:17:00Z">
        <w:r w:rsidRPr="005A3A98">
          <w:rPr>
            <w:rFonts w:asciiTheme="majorBidi" w:hAnsiTheme="majorBidi" w:cstheme="majorBidi"/>
            <w:color w:val="000000" w:themeColor="text1"/>
            <w:rPrChange w:id="50" w:author="Kaitlin Rommelfanger" w:date="2023-05-05T11:35:00Z">
              <w:rPr>
                <w:rFonts w:asciiTheme="majorBidi" w:hAnsiTheme="majorBidi" w:cstheme="majorBidi"/>
                <w:color w:val="ED7D31" w:themeColor="accent2"/>
              </w:rPr>
            </w:rPrChange>
          </w:rPr>
          <w:t xml:space="preserve">While studies have established the presence of high concentrations of hazardous metals such as arsenic in beach cast </w:t>
        </w:r>
        <w:r w:rsidRPr="005A3A98">
          <w:rPr>
            <w:rFonts w:asciiTheme="majorBidi" w:hAnsiTheme="majorBidi" w:cstheme="majorBidi"/>
            <w:i/>
            <w:iCs/>
            <w:color w:val="000000" w:themeColor="text1"/>
            <w:rPrChange w:id="51" w:author="Kaitlin Rommelfanger" w:date="2023-05-05T11:35:00Z">
              <w:rPr>
                <w:rFonts w:asciiTheme="majorBidi" w:hAnsiTheme="majorBidi" w:cstheme="majorBidi"/>
                <w:i/>
                <w:iCs/>
                <w:color w:val="ED7D31" w:themeColor="accent2"/>
              </w:rPr>
            </w:rPrChange>
          </w:rPr>
          <w:t>Sargassum</w:t>
        </w:r>
        <w:r w:rsidRPr="005A3A98">
          <w:rPr>
            <w:rFonts w:asciiTheme="majorBidi" w:hAnsiTheme="majorBidi" w:cstheme="majorBidi"/>
            <w:color w:val="000000" w:themeColor="text1"/>
            <w:rPrChange w:id="52" w:author="Kaitlin Rommelfanger" w:date="2023-05-05T11:35:00Z">
              <w:rPr>
                <w:rFonts w:asciiTheme="majorBidi" w:hAnsiTheme="majorBidi" w:cstheme="majorBidi"/>
                <w:color w:val="ED7D31" w:themeColor="accent2"/>
              </w:rPr>
            </w:rPrChange>
          </w:rPr>
          <w:t xml:space="preserve"> and the potential for leachates to contribute to pollution of both coastal and groundwater sources</w:t>
        </w:r>
      </w:ins>
      <w:ins w:id="53" w:author="Kaitlin Rommelfanger" w:date="2023-05-05T11:34:00Z">
        <w:r w:rsidRPr="005A3A98">
          <w:rPr>
            <w:rFonts w:asciiTheme="majorBidi" w:hAnsiTheme="majorBidi" w:cstheme="majorBidi"/>
            <w:color w:val="000000" w:themeColor="text1"/>
            <w:rPrChange w:id="54" w:author="Kaitlin Rommelfanger" w:date="2023-05-05T11:35:00Z">
              <w:rPr>
                <w:rFonts w:asciiTheme="majorBidi" w:hAnsiTheme="majorBidi" w:cstheme="majorBidi"/>
                <w:color w:val="ED7D31" w:themeColor="accent2"/>
              </w:rPr>
            </w:rPrChange>
          </w:rPr>
          <w:t xml:space="preserve"> (</w:t>
        </w:r>
        <w:proofErr w:type="spellStart"/>
        <w:r w:rsidRPr="005A3A98">
          <w:rPr>
            <w:rFonts w:asciiTheme="majorBidi" w:hAnsiTheme="majorBidi" w:cstheme="majorBidi"/>
            <w:color w:val="000000" w:themeColor="text1"/>
          </w:rPr>
          <w:t>Oyesiku</w:t>
        </w:r>
        <w:proofErr w:type="spellEnd"/>
        <w:r w:rsidRPr="005A3A98">
          <w:rPr>
            <w:rFonts w:asciiTheme="majorBidi" w:hAnsiTheme="majorBidi" w:cstheme="majorBidi"/>
            <w:color w:val="000000" w:themeColor="text1"/>
          </w:rPr>
          <w:t xml:space="preserve"> and </w:t>
        </w:r>
        <w:proofErr w:type="spellStart"/>
        <w:r w:rsidRPr="005A3A98">
          <w:rPr>
            <w:rFonts w:asciiTheme="majorBidi" w:hAnsiTheme="majorBidi" w:cstheme="majorBidi"/>
            <w:color w:val="000000" w:themeColor="text1"/>
          </w:rPr>
          <w:t>Egunyomi</w:t>
        </w:r>
        <w:proofErr w:type="spellEnd"/>
        <w:r w:rsidRPr="005A3A98">
          <w:rPr>
            <w:rFonts w:asciiTheme="majorBidi" w:hAnsiTheme="majorBidi" w:cstheme="majorBidi"/>
            <w:color w:val="000000" w:themeColor="text1"/>
          </w:rPr>
          <w:t>, 2014</w:t>
        </w:r>
      </w:ins>
      <w:ins w:id="55" w:author="Kaitlin Rommelfanger" w:date="2023-05-05T11:17:00Z">
        <w:r w:rsidRPr="005A3A98">
          <w:rPr>
            <w:rFonts w:asciiTheme="majorBidi" w:hAnsiTheme="majorBidi" w:cstheme="majorBidi"/>
            <w:color w:val="000000" w:themeColor="text1"/>
            <w:rPrChange w:id="56" w:author="Kaitlin Rommelfanger" w:date="2023-05-05T11:35:00Z">
              <w:rPr>
                <w:rFonts w:asciiTheme="majorBidi" w:hAnsiTheme="majorBidi" w:cstheme="majorBidi"/>
                <w:color w:val="ED7D31" w:themeColor="accent2"/>
              </w:rPr>
            </w:rPrChange>
          </w:rPr>
          <w:t>,</w:t>
        </w:r>
      </w:ins>
      <w:ins w:id="57" w:author="Kaitlin Rommelfanger" w:date="2023-05-05T11:35:00Z">
        <w:r w:rsidRPr="005A3A98">
          <w:rPr>
            <w:rFonts w:asciiTheme="majorBidi" w:hAnsiTheme="majorBidi" w:cstheme="majorBidi"/>
            <w:color w:val="000000" w:themeColor="text1"/>
          </w:rPr>
          <w:t xml:space="preserve"> </w:t>
        </w:r>
        <w:proofErr w:type="spellStart"/>
        <w:r w:rsidRPr="005A3A98">
          <w:rPr>
            <w:rFonts w:asciiTheme="majorBidi" w:hAnsiTheme="majorBidi" w:cstheme="majorBidi"/>
            <w:color w:val="000000" w:themeColor="text1"/>
          </w:rPr>
          <w:t>Addico</w:t>
        </w:r>
        <w:proofErr w:type="spellEnd"/>
        <w:r w:rsidRPr="005A3A98">
          <w:rPr>
            <w:rFonts w:asciiTheme="majorBidi" w:hAnsiTheme="majorBidi" w:cstheme="majorBidi"/>
            <w:color w:val="000000" w:themeColor="text1"/>
          </w:rPr>
          <w:t xml:space="preserve"> and </w:t>
        </w:r>
        <w:proofErr w:type="spellStart"/>
        <w:r w:rsidRPr="005A3A98">
          <w:rPr>
            <w:rFonts w:asciiTheme="majorBidi" w:hAnsiTheme="majorBidi" w:cstheme="majorBidi"/>
            <w:color w:val="000000" w:themeColor="text1"/>
          </w:rPr>
          <w:t>deGraft</w:t>
        </w:r>
        <w:proofErr w:type="spellEnd"/>
        <w:r w:rsidRPr="005A3A98">
          <w:rPr>
            <w:rFonts w:asciiTheme="majorBidi" w:hAnsiTheme="majorBidi" w:cstheme="majorBidi"/>
            <w:color w:val="000000" w:themeColor="text1"/>
          </w:rPr>
          <w:t>-Johnson, 2016,</w:t>
        </w:r>
      </w:ins>
      <w:ins w:id="58" w:author="Kaitlin Rommelfanger" w:date="2023-05-05T11:17:00Z">
        <w:r w:rsidRPr="005A3A98">
          <w:rPr>
            <w:rFonts w:asciiTheme="majorBidi" w:hAnsiTheme="majorBidi" w:cstheme="majorBidi"/>
            <w:color w:val="000000" w:themeColor="text1"/>
            <w:rPrChange w:id="59" w:author="Kaitlin Rommelfanger" w:date="2023-05-05T11:35:00Z">
              <w:rPr>
                <w:rFonts w:asciiTheme="majorBidi" w:hAnsiTheme="majorBidi" w:cstheme="majorBidi"/>
                <w:color w:val="ED7D31" w:themeColor="accent2"/>
              </w:rPr>
            </w:rPrChange>
          </w:rPr>
          <w:t xml:space="preserve"> </w:t>
        </w:r>
      </w:ins>
      <w:ins w:id="60" w:author="Kaitlin Rommelfanger" w:date="2023-05-05T11:35:00Z">
        <w:r w:rsidRPr="005A3A98">
          <w:rPr>
            <w:rFonts w:asciiTheme="majorBidi" w:hAnsiTheme="majorBidi" w:cstheme="majorBidi"/>
            <w:color w:val="000000" w:themeColor="text1"/>
            <w:shd w:val="clear" w:color="auto" w:fill="FFFFFF"/>
            <w:rPrChange w:id="61" w:author="Kaitlin Rommelfanger" w:date="2023-05-05T11:35:00Z">
              <w:rPr>
                <w:rFonts w:asciiTheme="majorBidi" w:hAnsiTheme="majorBidi" w:cstheme="majorBidi"/>
                <w:color w:val="222222"/>
                <w:shd w:val="clear" w:color="auto" w:fill="FFFFFF"/>
              </w:rPr>
            </w:rPrChange>
          </w:rPr>
          <w:t xml:space="preserve">Fernández et al., 2017, </w:t>
        </w:r>
        <w:r w:rsidRPr="005A3A98">
          <w:rPr>
            <w:rFonts w:asciiTheme="majorBidi" w:hAnsiTheme="majorBidi" w:cstheme="majorBidi"/>
            <w:color w:val="000000" w:themeColor="text1"/>
            <w:rPrChange w:id="62" w:author="Kaitlin Rommelfanger" w:date="2023-05-05T11:35:00Z">
              <w:rPr>
                <w:rFonts w:asciiTheme="majorBidi" w:hAnsiTheme="majorBidi" w:cstheme="majorBidi"/>
                <w:color w:val="000000"/>
              </w:rPr>
            </w:rPrChange>
          </w:rPr>
          <w:t xml:space="preserve">Rodriguez-Martinez et al., 2020) </w:t>
        </w:r>
      </w:ins>
      <w:ins w:id="63" w:author="Kaitlin Rommelfanger" w:date="2023-05-05T11:17:00Z">
        <w:r w:rsidRPr="005A3A98">
          <w:rPr>
            <w:rFonts w:asciiTheme="majorBidi" w:hAnsiTheme="majorBidi" w:cstheme="majorBidi"/>
            <w:color w:val="000000" w:themeColor="text1"/>
            <w:rPrChange w:id="64" w:author="Kaitlin Rommelfanger" w:date="2023-05-05T11:35:00Z">
              <w:rPr>
                <w:rFonts w:asciiTheme="majorBidi" w:hAnsiTheme="majorBidi" w:cstheme="majorBidi"/>
                <w:color w:val="ED7D31" w:themeColor="accent2"/>
              </w:rPr>
            </w:rPrChange>
          </w:rPr>
          <w:t xml:space="preserve">there is little work investigating the dynamics of the release of metals and other nutrients from </w:t>
        </w:r>
        <w:r w:rsidRPr="005A3A98">
          <w:rPr>
            <w:rFonts w:asciiTheme="majorBidi" w:hAnsiTheme="majorBidi" w:cstheme="majorBidi"/>
            <w:i/>
            <w:iCs/>
            <w:color w:val="000000" w:themeColor="text1"/>
            <w:rPrChange w:id="65" w:author="Kaitlin Rommelfanger" w:date="2023-05-05T11:35:00Z">
              <w:rPr>
                <w:rFonts w:asciiTheme="majorBidi" w:hAnsiTheme="majorBidi" w:cstheme="majorBidi"/>
                <w:i/>
                <w:iCs/>
                <w:color w:val="ED7D31" w:themeColor="accent2"/>
              </w:rPr>
            </w:rPrChange>
          </w:rPr>
          <w:t xml:space="preserve">Sargassum </w:t>
        </w:r>
        <w:r w:rsidRPr="005A3A98">
          <w:rPr>
            <w:rFonts w:asciiTheme="majorBidi" w:hAnsiTheme="majorBidi" w:cstheme="majorBidi"/>
            <w:color w:val="000000" w:themeColor="text1"/>
            <w:rPrChange w:id="66" w:author="Kaitlin Rommelfanger" w:date="2023-05-05T11:35:00Z">
              <w:rPr>
                <w:rFonts w:asciiTheme="majorBidi" w:hAnsiTheme="majorBidi" w:cstheme="majorBidi"/>
                <w:color w:val="ED7D31" w:themeColor="accent2"/>
              </w:rPr>
            </w:rPrChange>
          </w:rPr>
          <w:t xml:space="preserve">as it degrades. </w:t>
        </w:r>
      </w:ins>
      <w:r w:rsidR="00EF1EA1">
        <w:rPr>
          <w:rFonts w:asciiTheme="majorBidi" w:hAnsiTheme="majorBidi" w:cstheme="majorBidi"/>
          <w:color w:val="000000" w:themeColor="text1"/>
        </w:rPr>
        <w:t>This study examines these dynamics and investigates</w:t>
      </w:r>
      <w:ins w:id="67" w:author="Kaitlin Rommelfanger" w:date="2023-05-05T11:17:00Z">
        <w:r w:rsidRPr="005A3A98">
          <w:rPr>
            <w:rFonts w:asciiTheme="majorBidi" w:hAnsiTheme="majorBidi" w:cstheme="majorBidi"/>
            <w:color w:val="000000" w:themeColor="text1"/>
            <w:rPrChange w:id="68" w:author="Kaitlin Rommelfanger" w:date="2023-05-05T11:35:00Z">
              <w:rPr>
                <w:rFonts w:asciiTheme="majorBidi" w:hAnsiTheme="majorBidi" w:cstheme="majorBidi"/>
                <w:color w:val="ED7D31" w:themeColor="accent2"/>
              </w:rPr>
            </w:rPrChange>
          </w:rPr>
          <w:t xml:space="preserve"> </w:t>
        </w:r>
        <w:r w:rsidRPr="005A3A98">
          <w:rPr>
            <w:rFonts w:asciiTheme="majorBidi" w:hAnsiTheme="majorBidi" w:cstheme="majorBidi"/>
            <w:i/>
            <w:iCs/>
            <w:color w:val="000000" w:themeColor="text1"/>
            <w:rPrChange w:id="69" w:author="Kaitlin Rommelfanger" w:date="2023-05-05T11:35:00Z">
              <w:rPr>
                <w:rFonts w:asciiTheme="majorBidi" w:hAnsiTheme="majorBidi" w:cstheme="majorBidi"/>
                <w:i/>
                <w:iCs/>
                <w:color w:val="ED7D31" w:themeColor="accent2"/>
              </w:rPr>
            </w:rPrChange>
          </w:rPr>
          <w:t>Sargassum</w:t>
        </w:r>
        <w:r w:rsidRPr="005A3A98">
          <w:rPr>
            <w:rFonts w:asciiTheme="majorBidi" w:hAnsiTheme="majorBidi" w:cstheme="majorBidi"/>
            <w:color w:val="000000" w:themeColor="text1"/>
            <w:rPrChange w:id="70" w:author="Kaitlin Rommelfanger" w:date="2023-05-05T11:35:00Z">
              <w:rPr>
                <w:rFonts w:asciiTheme="majorBidi" w:hAnsiTheme="majorBidi" w:cstheme="majorBidi"/>
                <w:color w:val="ED7D31" w:themeColor="accent2"/>
              </w:rPr>
            </w:rPrChange>
          </w:rPr>
          <w:t xml:space="preserve"> </w:t>
        </w:r>
      </w:ins>
      <w:r w:rsidR="00EF1EA1">
        <w:rPr>
          <w:rFonts w:asciiTheme="majorBidi" w:hAnsiTheme="majorBidi" w:cstheme="majorBidi"/>
          <w:color w:val="000000" w:themeColor="text1"/>
        </w:rPr>
        <w:t>as</w:t>
      </w:r>
      <w:ins w:id="71" w:author="Kaitlin Rommelfanger" w:date="2023-05-05T11:17:00Z">
        <w:r w:rsidRPr="005A3A98">
          <w:rPr>
            <w:rFonts w:asciiTheme="majorBidi" w:hAnsiTheme="majorBidi" w:cstheme="majorBidi"/>
            <w:color w:val="000000" w:themeColor="text1"/>
            <w:rPrChange w:id="72" w:author="Kaitlin Rommelfanger" w:date="2023-05-05T11:35:00Z">
              <w:rPr>
                <w:rFonts w:asciiTheme="majorBidi" w:hAnsiTheme="majorBidi" w:cstheme="majorBidi"/>
                <w:color w:val="ED7D31" w:themeColor="accent2"/>
              </w:rPr>
            </w:rPrChange>
          </w:rPr>
          <w:t xml:space="preserve"> source of coastal metal contamination and if samples at a particular stage of decomposition might be safe for commercial us</w:t>
        </w:r>
      </w:ins>
      <w:r w:rsidR="001E3ED1">
        <w:rPr>
          <w:rFonts w:asciiTheme="majorBidi" w:hAnsiTheme="majorBidi" w:cstheme="majorBidi"/>
          <w:color w:val="000000" w:themeColor="text1"/>
        </w:rPr>
        <w:t>e</w:t>
      </w:r>
      <w:ins w:id="73" w:author="Kaitlin Rommelfanger" w:date="2023-05-05T11:17:00Z">
        <w:r w:rsidRPr="005A3A98">
          <w:rPr>
            <w:rFonts w:asciiTheme="majorBidi" w:hAnsiTheme="majorBidi" w:cstheme="majorBidi"/>
            <w:color w:val="000000" w:themeColor="text1"/>
            <w:rPrChange w:id="74" w:author="Kaitlin Rommelfanger" w:date="2023-05-05T11:35:00Z">
              <w:rPr>
                <w:rFonts w:asciiTheme="majorBidi" w:hAnsiTheme="majorBidi" w:cstheme="majorBidi"/>
                <w:color w:val="ED7D31" w:themeColor="accent2"/>
              </w:rPr>
            </w:rPrChange>
          </w:rPr>
          <w:t>.</w:t>
        </w:r>
      </w:ins>
    </w:p>
    <w:p w14:paraId="5B69107C" w14:textId="77777777" w:rsidR="003B2714" w:rsidRDefault="003B2714"/>
    <w:p w14:paraId="648F8E78" w14:textId="77777777" w:rsidR="003B2714" w:rsidRDefault="003B2714" w:rsidP="003B2714">
      <w:pPr>
        <w:rPr>
          <w:b/>
          <w:bCs/>
          <w:i/>
          <w:iCs/>
        </w:rPr>
      </w:pPr>
      <w:r w:rsidRPr="003A3C89">
        <w:rPr>
          <w:b/>
          <w:bCs/>
          <w:i/>
          <w:iCs/>
        </w:rPr>
        <w:t xml:space="preserve">Question </w:t>
      </w:r>
      <w:r>
        <w:rPr>
          <w:b/>
          <w:bCs/>
          <w:i/>
          <w:iCs/>
        </w:rPr>
        <w:t xml:space="preserve">Two: What metals are present in Sargassum, and what are the dynamics of </w:t>
      </w:r>
      <w:ins w:id="75" w:author="Edwin Cruz-Rivera" w:date="2023-04-22T07:01:00Z">
        <w:r>
          <w:rPr>
            <w:b/>
            <w:bCs/>
            <w:i/>
            <w:iCs/>
          </w:rPr>
          <w:t xml:space="preserve">their </w:t>
        </w:r>
      </w:ins>
      <w:r>
        <w:rPr>
          <w:b/>
          <w:bCs/>
          <w:i/>
          <w:iCs/>
        </w:rPr>
        <w:t xml:space="preserve">release </w:t>
      </w:r>
      <w:del w:id="76" w:author="Edwin Cruz-Rivera" w:date="2023-04-22T07:01:00Z">
        <w:r w:rsidDel="003C6D1C">
          <w:rPr>
            <w:b/>
            <w:bCs/>
            <w:i/>
            <w:iCs/>
          </w:rPr>
          <w:delText xml:space="preserve">of metals </w:delText>
        </w:r>
      </w:del>
      <w:r>
        <w:rPr>
          <w:b/>
          <w:bCs/>
          <w:i/>
          <w:iCs/>
        </w:rPr>
        <w:t xml:space="preserve">in </w:t>
      </w:r>
      <w:ins w:id="77" w:author="Edwin Cruz-Rivera" w:date="2023-04-22T07:01:00Z">
        <w:r>
          <w:rPr>
            <w:b/>
            <w:bCs/>
            <w:i/>
            <w:iCs/>
          </w:rPr>
          <w:t xml:space="preserve">degrading </w:t>
        </w:r>
      </w:ins>
      <w:r>
        <w:rPr>
          <w:b/>
          <w:bCs/>
          <w:i/>
          <w:iCs/>
        </w:rPr>
        <w:t>Sargassum?</w:t>
      </w:r>
    </w:p>
    <w:p w14:paraId="7259753F" w14:textId="77777777" w:rsidR="003B2714" w:rsidRDefault="003B2714" w:rsidP="003B2714">
      <w:pPr>
        <w:rPr>
          <w:b/>
          <w:bCs/>
          <w:i/>
          <w:iCs/>
        </w:rPr>
      </w:pPr>
    </w:p>
    <w:p w14:paraId="6CF3E20D" w14:textId="77777777" w:rsidR="003B2714" w:rsidRDefault="003B2714" w:rsidP="003B2714">
      <w:pPr>
        <w:ind w:left="720"/>
      </w:pPr>
      <w:r>
        <w:t xml:space="preserve">2.1 Hypothesis: There is a difference in metals present in </w:t>
      </w:r>
      <w:r w:rsidRPr="00901263">
        <w:rPr>
          <w:i/>
          <w:iCs/>
        </w:rPr>
        <w:t xml:space="preserve">Sargassum </w:t>
      </w:r>
      <w:proofErr w:type="spellStart"/>
      <w:r w:rsidRPr="00901263">
        <w:rPr>
          <w:i/>
          <w:iCs/>
        </w:rPr>
        <w:t>natans</w:t>
      </w:r>
      <w:proofErr w:type="spellEnd"/>
      <w:r w:rsidRPr="00901263">
        <w:rPr>
          <w:i/>
          <w:iCs/>
        </w:rPr>
        <w:t xml:space="preserve"> I, Sargassum </w:t>
      </w:r>
      <w:proofErr w:type="spellStart"/>
      <w:r w:rsidRPr="00901263">
        <w:rPr>
          <w:i/>
          <w:iCs/>
        </w:rPr>
        <w:t>natans</w:t>
      </w:r>
      <w:proofErr w:type="spellEnd"/>
      <w:r w:rsidRPr="00901263">
        <w:rPr>
          <w:i/>
          <w:iCs/>
        </w:rPr>
        <w:t xml:space="preserve"> VIII, </w:t>
      </w:r>
      <w:r w:rsidRPr="00901263">
        <w:t>and</w:t>
      </w:r>
      <w:r w:rsidRPr="00901263">
        <w:rPr>
          <w:i/>
          <w:iCs/>
        </w:rPr>
        <w:t xml:space="preserve"> Sargassum </w:t>
      </w:r>
      <w:proofErr w:type="spellStart"/>
      <w:r w:rsidRPr="00901263">
        <w:rPr>
          <w:i/>
          <w:iCs/>
        </w:rPr>
        <w:t>fluitans</w:t>
      </w:r>
      <w:proofErr w:type="spellEnd"/>
      <w:r w:rsidRPr="00901263">
        <w:rPr>
          <w:i/>
          <w:iCs/>
        </w:rPr>
        <w:t xml:space="preserve"> III</w:t>
      </w:r>
      <w:r>
        <w:t xml:space="preserve">. </w:t>
      </w:r>
    </w:p>
    <w:p w14:paraId="633409C7" w14:textId="77777777" w:rsidR="003B2714" w:rsidRDefault="003B2714" w:rsidP="003B2714">
      <w:pPr>
        <w:ind w:left="720"/>
      </w:pPr>
    </w:p>
    <w:p w14:paraId="5E67F746" w14:textId="77777777" w:rsidR="003B2714" w:rsidRDefault="003B2714" w:rsidP="003B2714">
      <w:pPr>
        <w:ind w:left="720"/>
      </w:pPr>
      <w:r>
        <w:t xml:space="preserve">2.2 Hypothesis: There will be a decrease in metal concentration in algal tissue over time. </w:t>
      </w:r>
    </w:p>
    <w:p w14:paraId="55862C6B" w14:textId="77777777" w:rsidR="003B2714" w:rsidRDefault="003B2714" w:rsidP="003B2714">
      <w:pPr>
        <w:ind w:left="720"/>
      </w:pPr>
    </w:p>
    <w:p w14:paraId="1762E59B" w14:textId="77777777" w:rsidR="003B2714" w:rsidRPr="00901263" w:rsidRDefault="003B2714" w:rsidP="003B2714">
      <w:pPr>
        <w:ind w:left="720"/>
      </w:pPr>
      <w:r>
        <w:t xml:space="preserve">2.3 Hypothesis: There will be a difference in the decrease in metal concentration between samples degrading onshore and in water. </w:t>
      </w:r>
    </w:p>
    <w:p w14:paraId="1BD8BB20" w14:textId="77777777" w:rsidR="003B2714" w:rsidRDefault="003B2714"/>
    <w:p w14:paraId="290C7788" w14:textId="77777777" w:rsidR="003B2714" w:rsidRDefault="003B2714" w:rsidP="003B2714">
      <w:pPr>
        <w:rPr>
          <w:ins w:id="78" w:author="Kaitlin Rommelfanger" w:date="2023-05-05T11:46:00Z"/>
        </w:rPr>
      </w:pPr>
    </w:p>
    <w:p w14:paraId="5E525341" w14:textId="500C09D1" w:rsidR="003B2714" w:rsidRDefault="003B2714" w:rsidP="003B2714">
      <w:pPr>
        <w:rPr>
          <w:b/>
          <w:bCs/>
          <w:i/>
          <w:iCs/>
          <w:color w:val="000000" w:themeColor="text1"/>
        </w:rPr>
      </w:pPr>
      <w:del w:id="79" w:author="Kaitlin Rommelfanger" w:date="2023-05-05T11:46:00Z">
        <w:r w:rsidRPr="0079625E" w:rsidDel="0079625E">
          <w:rPr>
            <w:b/>
            <w:bCs/>
            <w:i/>
            <w:iCs/>
            <w:color w:val="000000" w:themeColor="text1"/>
            <w:rPrChange w:id="80" w:author="Kaitlin Rommelfanger" w:date="2023-05-05T11:46:00Z">
              <w:rPr>
                <w:b/>
                <w:bCs/>
                <w:i/>
                <w:iCs/>
                <w:color w:val="ED7D31" w:themeColor="accent2"/>
              </w:rPr>
            </w:rPrChange>
          </w:rPr>
          <w:delText>Heading for this?? (</w:delText>
        </w:r>
      </w:del>
      <w:r w:rsidR="0030637E">
        <w:rPr>
          <w:b/>
          <w:bCs/>
          <w:i/>
          <w:iCs/>
          <w:color w:val="000000" w:themeColor="text1"/>
        </w:rPr>
        <w:t>Methods</w:t>
      </w:r>
    </w:p>
    <w:p w14:paraId="7B486587" w14:textId="2CF30482" w:rsidR="0030637E" w:rsidDel="0079625E" w:rsidRDefault="00310496" w:rsidP="003B2714">
      <w:pPr>
        <w:rPr>
          <w:del w:id="81" w:author="Kaitlin Rommelfanger" w:date="2023-05-05T11:46:00Z"/>
          <w:b/>
          <w:bCs/>
          <w:i/>
          <w:iCs/>
          <w:color w:val="ED7D31" w:themeColor="accent2"/>
        </w:rPr>
      </w:pPr>
      <w:r>
        <w:rPr>
          <w:b/>
          <w:bCs/>
          <w:i/>
          <w:iCs/>
          <w:color w:val="000000" w:themeColor="text1"/>
        </w:rPr>
        <w:t xml:space="preserve"> </w:t>
      </w:r>
    </w:p>
    <w:p w14:paraId="1750BCF5" w14:textId="77777777" w:rsidR="003B2714" w:rsidRPr="00EE2996" w:rsidRDefault="003B2714" w:rsidP="003B2714">
      <w:pPr>
        <w:rPr>
          <w:b/>
          <w:bCs/>
          <w:i/>
          <w:iCs/>
          <w:color w:val="ED7D31" w:themeColor="accent2"/>
        </w:rPr>
      </w:pPr>
    </w:p>
    <w:p w14:paraId="0F6DBC67" w14:textId="6432170E" w:rsidR="003B2714" w:rsidRDefault="003B2714" w:rsidP="003B2714">
      <w:pPr>
        <w:ind w:firstLine="720"/>
      </w:pPr>
      <w:r w:rsidRPr="007D2351">
        <w:rPr>
          <w:i/>
          <w:iCs/>
        </w:rPr>
        <w:t>Sargassum</w:t>
      </w:r>
      <w:r>
        <w:t xml:space="preserve"> was collected from Tutu Bay, St Thomas, USVI on</w:t>
      </w:r>
      <w:r w:rsidR="00733C7B">
        <w:t xml:space="preserve"> August 7</w:t>
      </w:r>
      <w:r w:rsidR="00733C7B" w:rsidRPr="00733C7B">
        <w:rPr>
          <w:vertAlign w:val="superscript"/>
        </w:rPr>
        <w:t>t</w:t>
      </w:r>
      <w:r w:rsidR="00733C7B">
        <w:rPr>
          <w:vertAlign w:val="superscript"/>
        </w:rPr>
        <w:t xml:space="preserve">h </w:t>
      </w:r>
      <w:r w:rsidR="00733C7B">
        <w:t xml:space="preserve"> and </w:t>
      </w:r>
      <w:r>
        <w:t xml:space="preserve"> </w:t>
      </w:r>
      <w:r w:rsidR="00733C7B">
        <w:t>August 16</w:t>
      </w:r>
      <w:r w:rsidR="00733C7B" w:rsidRPr="00733C7B">
        <w:rPr>
          <w:vertAlign w:val="superscript"/>
        </w:rPr>
        <w:t>th</w:t>
      </w:r>
      <w:r w:rsidR="00733C7B">
        <w:t>, 2023</w:t>
      </w:r>
      <w:r w:rsidR="001B747B">
        <w:t>, processed on August 8</w:t>
      </w:r>
      <w:r w:rsidR="001B747B" w:rsidRPr="001B747B">
        <w:rPr>
          <w:vertAlign w:val="superscript"/>
        </w:rPr>
        <w:t>th</w:t>
      </w:r>
      <w:r w:rsidR="001B747B">
        <w:t xml:space="preserve"> and August 16</w:t>
      </w:r>
      <w:r w:rsidR="001B747B" w:rsidRPr="001B747B">
        <w:rPr>
          <w:vertAlign w:val="superscript"/>
        </w:rPr>
        <w:t>th</w:t>
      </w:r>
      <w:r w:rsidR="001B747B">
        <w:t>, and placed in the field August 9</w:t>
      </w:r>
      <w:r w:rsidR="001B747B" w:rsidRPr="001B747B">
        <w:rPr>
          <w:vertAlign w:val="superscript"/>
        </w:rPr>
        <w:t>th</w:t>
      </w:r>
      <w:r w:rsidR="001B747B">
        <w:t xml:space="preserve"> and August 17</w:t>
      </w:r>
      <w:r w:rsidR="001B747B" w:rsidRPr="001B747B">
        <w:rPr>
          <w:vertAlign w:val="superscript"/>
        </w:rPr>
        <w:t>th</w:t>
      </w:r>
      <w:r w:rsidR="001B747B">
        <w:t xml:space="preserve">. </w:t>
      </w:r>
      <w:r>
        <w:rPr>
          <w:color w:val="000000" w:themeColor="text1"/>
        </w:rPr>
        <w:t>Samples were sorted by</w:t>
      </w:r>
      <w:r w:rsidR="00733C7B">
        <w:rPr>
          <w:color w:val="000000" w:themeColor="text1"/>
        </w:rPr>
        <w:t xml:space="preserve"> morphotype,</w:t>
      </w:r>
      <w:r>
        <w:rPr>
          <w:color w:val="000000" w:themeColor="text1"/>
        </w:rPr>
        <w:t xml:space="preserve"> </w:t>
      </w:r>
      <w:del w:id="82" w:author="Edwin Cruz-Rivera" w:date="2023-04-22T07:51:00Z">
        <w:r w:rsidRPr="00C20FD7" w:rsidDel="00C20FD7">
          <w:rPr>
            <w:i/>
            <w:rPrChange w:id="83" w:author="Edwin Cruz-Rivera" w:date="2023-04-22T07:51:00Z">
              <w:rPr/>
            </w:rPrChange>
          </w:rPr>
          <w:delText>Sargas</w:delText>
        </w:r>
      </w:del>
      <w:r w:rsidR="0030637E">
        <w:t xml:space="preserve">coarsely cleaned, and </w:t>
      </w:r>
      <w:r>
        <w:t xml:space="preserve"> spun dry in a </w:t>
      </w:r>
      <w:del w:id="84" w:author="Kaitlin Rommelfanger" w:date="2023-05-04T16:19:00Z">
        <w:r w:rsidDel="0093240D">
          <w:delText xml:space="preserve">salad spinner. </w:delText>
        </w:r>
      </w:del>
      <w:ins w:id="85" w:author="Kaitlin Rommelfanger" w:date="2023-05-04T16:19:00Z">
        <w:r>
          <w:t>low speed centrifuge</w:t>
        </w:r>
      </w:ins>
      <w:r>
        <w:t>. Sargassum fronds were divided, half going into a litter bag and half retained for initial metals determination. Enough fronds were divided until there was</w:t>
      </w:r>
      <w:ins w:id="86" w:author="Kaitlin Rommelfanger" w:date="2023-05-04T16:19:00Z">
        <w:r>
          <w:t xml:space="preserve"> </w:t>
        </w:r>
      </w:ins>
      <w:r w:rsidR="00733C7B">
        <w:t>35</w:t>
      </w:r>
      <w:r>
        <w:t xml:space="preserve"> g retained</w:t>
      </w:r>
      <w:r w:rsidR="00733C7B">
        <w:t xml:space="preserve"> and</w:t>
      </w:r>
      <w:r>
        <w:t xml:space="preserve"> 40 g  placed in labeled litter bag with </w:t>
      </w:r>
      <w:r>
        <w:rPr>
          <w:color w:val="FF0000"/>
        </w:rPr>
        <w:t>pore size</w:t>
      </w:r>
      <w:r>
        <w:t xml:space="preserve">. </w:t>
      </w:r>
      <w:r w:rsidR="00E67714">
        <w:t>On August 7</w:t>
      </w:r>
      <w:r w:rsidR="00E67714" w:rsidRPr="00E67714">
        <w:rPr>
          <w:vertAlign w:val="superscript"/>
        </w:rPr>
        <w:t>th</w:t>
      </w:r>
      <w:r w:rsidR="00E67714">
        <w:t xml:space="preserve"> one bag was retained for every one bag placed in the field, on August 16</w:t>
      </w:r>
      <w:r w:rsidR="00E67714" w:rsidRPr="00E67714">
        <w:rPr>
          <w:vertAlign w:val="superscript"/>
        </w:rPr>
        <w:t>th</w:t>
      </w:r>
      <w:r w:rsidR="00E67714">
        <w:t xml:space="preserve"> in order to get more samples from collected Sargassum one bag was retained for every two samples of </w:t>
      </w:r>
      <w:r w:rsidR="00E67714" w:rsidRPr="00E67714">
        <w:rPr>
          <w:i/>
          <w:iCs/>
        </w:rPr>
        <w:t xml:space="preserve">S </w:t>
      </w:r>
      <w:proofErr w:type="spellStart"/>
      <w:r w:rsidR="00E67714" w:rsidRPr="00E67714">
        <w:rPr>
          <w:i/>
          <w:iCs/>
        </w:rPr>
        <w:t>natans</w:t>
      </w:r>
      <w:proofErr w:type="spellEnd"/>
      <w:r w:rsidR="00E67714" w:rsidRPr="00E67714">
        <w:rPr>
          <w:i/>
          <w:iCs/>
        </w:rPr>
        <w:t xml:space="preserve"> I</w:t>
      </w:r>
      <w:r w:rsidR="00E67714">
        <w:rPr>
          <w:i/>
          <w:iCs/>
        </w:rPr>
        <w:t xml:space="preserve"> </w:t>
      </w:r>
      <w:r w:rsidR="00E67714">
        <w:t xml:space="preserve">placed in the field. Total number of prepared samples of each morphotype is shown in Table One. </w:t>
      </w:r>
      <w:r>
        <w:t xml:space="preserve">Retained samples were </w:t>
      </w:r>
      <w:r w:rsidR="00E67714">
        <w:t>stored at -</w:t>
      </w:r>
      <w:r w:rsidR="00E67714">
        <w:lastRenderedPageBreak/>
        <w:t>18C</w:t>
      </w:r>
      <w:r w:rsidR="001E3ED1">
        <w:t xml:space="preserve"> until</w:t>
      </w:r>
      <w:r w:rsidR="00E67714">
        <w:t xml:space="preserve"> </w:t>
      </w:r>
      <w:r>
        <w:t>freeze dried</w:t>
      </w:r>
      <w:r w:rsidR="001E3ED1">
        <w:t>. Dried samples were</w:t>
      </w:r>
      <w:r>
        <w:t xml:space="preserve"> reweighed</w:t>
      </w:r>
      <w:r w:rsidR="00D52F0B">
        <w:t>,</w:t>
      </w:r>
      <w:r>
        <w:t xml:space="preserve"> crushed to powder </w:t>
      </w:r>
      <w:r w:rsidR="00D52F0B">
        <w:t>and</w:t>
      </w:r>
      <w:r>
        <w:t xml:space="preserve"> analyzed for metal concentration using </w:t>
      </w:r>
      <w:r w:rsidR="001E3ED1">
        <w:rPr>
          <w:color w:val="FF0000"/>
        </w:rPr>
        <w:t>ICPMS at x lab</w:t>
      </w:r>
      <w:r>
        <w:t>.</w:t>
      </w:r>
      <w:r w:rsidR="001F08E2">
        <w:t xml:space="preserve"> </w:t>
      </w:r>
    </w:p>
    <w:p w14:paraId="160DA902" w14:textId="77777777" w:rsidR="001F08E2" w:rsidRDefault="001F08E2" w:rsidP="003B2714">
      <w:pPr>
        <w:ind w:firstLine="720"/>
      </w:pPr>
    </w:p>
    <w:p w14:paraId="5E8DBC8C" w14:textId="64AE4D63" w:rsidR="001F08E2" w:rsidRDefault="001F08E2" w:rsidP="00602157">
      <w:r>
        <w:t xml:space="preserve">Table One: Total number of samples </w:t>
      </w:r>
      <w:r w:rsidR="00E67714">
        <w:t>placed in field on each sample day</w:t>
      </w:r>
    </w:p>
    <w:p w14:paraId="32C9CC6C" w14:textId="77777777" w:rsidR="006C038C" w:rsidRDefault="006C038C" w:rsidP="00602157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053"/>
        <w:gridCol w:w="1054"/>
        <w:gridCol w:w="1001"/>
        <w:gridCol w:w="900"/>
      </w:tblGrid>
      <w:tr w:rsidR="00AB5074" w14:paraId="4A210859" w14:textId="77777777" w:rsidTr="006C038C">
        <w:trPr>
          <w:trHeight w:val="292"/>
          <w:jc w:val="center"/>
        </w:trPr>
        <w:tc>
          <w:tcPr>
            <w:tcW w:w="2107" w:type="dxa"/>
          </w:tcPr>
          <w:p w14:paraId="44B3CAE7" w14:textId="77777777" w:rsidR="00AB5074" w:rsidRPr="00AA7D50" w:rsidRDefault="00AB5074" w:rsidP="003B2714">
            <w:pPr>
              <w:rPr>
                <w:color w:val="000000" w:themeColor="text1"/>
              </w:rPr>
            </w:pPr>
          </w:p>
        </w:tc>
        <w:tc>
          <w:tcPr>
            <w:tcW w:w="2107" w:type="dxa"/>
            <w:gridSpan w:val="2"/>
          </w:tcPr>
          <w:p w14:paraId="407BD6E9" w14:textId="471DB9A4" w:rsidR="00AB5074" w:rsidRPr="00AA7D50" w:rsidRDefault="00AB5074" w:rsidP="006C038C">
            <w:pPr>
              <w:jc w:val="center"/>
              <w:rPr>
                <w:color w:val="000000" w:themeColor="text1"/>
              </w:rPr>
            </w:pPr>
            <w:r w:rsidRPr="00AA7D50">
              <w:rPr>
                <w:color w:val="000000" w:themeColor="text1"/>
              </w:rPr>
              <w:t>August 7</w:t>
            </w:r>
            <w:r w:rsidRPr="00AA7D50">
              <w:rPr>
                <w:color w:val="000000" w:themeColor="text1"/>
                <w:vertAlign w:val="superscript"/>
              </w:rPr>
              <w:t>th</w:t>
            </w:r>
          </w:p>
        </w:tc>
        <w:tc>
          <w:tcPr>
            <w:tcW w:w="1901" w:type="dxa"/>
            <w:gridSpan w:val="2"/>
          </w:tcPr>
          <w:p w14:paraId="69F07E10" w14:textId="5A67A27E" w:rsidR="00AB5074" w:rsidRPr="00AA7D50" w:rsidRDefault="00AB5074" w:rsidP="006C038C">
            <w:pPr>
              <w:jc w:val="center"/>
              <w:rPr>
                <w:color w:val="000000" w:themeColor="text1"/>
              </w:rPr>
            </w:pPr>
            <w:r w:rsidRPr="00AA7D50">
              <w:rPr>
                <w:color w:val="000000" w:themeColor="text1"/>
              </w:rPr>
              <w:t>August 16</w:t>
            </w:r>
            <w:r w:rsidRPr="00AA7D50">
              <w:rPr>
                <w:color w:val="000000" w:themeColor="text1"/>
                <w:vertAlign w:val="superscript"/>
              </w:rPr>
              <w:t>th</w:t>
            </w:r>
          </w:p>
        </w:tc>
      </w:tr>
      <w:tr w:rsidR="00AB5074" w14:paraId="07BBF83D" w14:textId="77777777" w:rsidTr="006C038C">
        <w:trPr>
          <w:trHeight w:val="315"/>
          <w:jc w:val="center"/>
        </w:trPr>
        <w:tc>
          <w:tcPr>
            <w:tcW w:w="2107" w:type="dxa"/>
          </w:tcPr>
          <w:p w14:paraId="79ECDB49" w14:textId="77777777" w:rsidR="00AB5074" w:rsidRPr="00AA7D50" w:rsidRDefault="00AB5074" w:rsidP="00AB5074">
            <w:pPr>
              <w:rPr>
                <w:color w:val="000000" w:themeColor="text1"/>
              </w:rPr>
            </w:pPr>
          </w:p>
        </w:tc>
        <w:tc>
          <w:tcPr>
            <w:tcW w:w="1053" w:type="dxa"/>
          </w:tcPr>
          <w:p w14:paraId="44638CEE" w14:textId="77777777" w:rsidR="00AB5074" w:rsidRPr="00AA7D50" w:rsidRDefault="00AB5074" w:rsidP="006C038C">
            <w:pPr>
              <w:jc w:val="center"/>
              <w:rPr>
                <w:color w:val="000000" w:themeColor="text1"/>
              </w:rPr>
            </w:pPr>
            <w:r w:rsidRPr="00AA7D50">
              <w:rPr>
                <w:color w:val="000000" w:themeColor="text1"/>
              </w:rPr>
              <w:t>Shore</w:t>
            </w:r>
          </w:p>
        </w:tc>
        <w:tc>
          <w:tcPr>
            <w:tcW w:w="1054" w:type="dxa"/>
          </w:tcPr>
          <w:p w14:paraId="0EA57862" w14:textId="363E4B1C" w:rsidR="00AB5074" w:rsidRPr="00AA7D50" w:rsidRDefault="00AB5074" w:rsidP="006C038C">
            <w:pPr>
              <w:jc w:val="center"/>
              <w:rPr>
                <w:color w:val="000000" w:themeColor="text1"/>
              </w:rPr>
            </w:pPr>
            <w:r w:rsidRPr="00AA7D50">
              <w:rPr>
                <w:color w:val="000000" w:themeColor="text1"/>
              </w:rPr>
              <w:t>Water</w:t>
            </w:r>
          </w:p>
        </w:tc>
        <w:tc>
          <w:tcPr>
            <w:tcW w:w="1001" w:type="dxa"/>
          </w:tcPr>
          <w:p w14:paraId="71F3E7D0" w14:textId="60805123" w:rsidR="00AB5074" w:rsidRPr="00AA7D50" w:rsidRDefault="00AB5074" w:rsidP="006C038C">
            <w:pPr>
              <w:jc w:val="center"/>
              <w:rPr>
                <w:color w:val="000000" w:themeColor="text1"/>
              </w:rPr>
            </w:pPr>
            <w:r w:rsidRPr="00AA7D50">
              <w:rPr>
                <w:color w:val="000000" w:themeColor="text1"/>
              </w:rPr>
              <w:t>Shore</w:t>
            </w:r>
          </w:p>
        </w:tc>
        <w:tc>
          <w:tcPr>
            <w:tcW w:w="900" w:type="dxa"/>
          </w:tcPr>
          <w:p w14:paraId="7D07FAA0" w14:textId="74E02A03" w:rsidR="00AB5074" w:rsidRPr="00AA7D50" w:rsidRDefault="00AB5074" w:rsidP="006C038C">
            <w:pPr>
              <w:jc w:val="center"/>
              <w:rPr>
                <w:color w:val="000000" w:themeColor="text1"/>
              </w:rPr>
            </w:pPr>
            <w:r w:rsidRPr="00AA7D50">
              <w:rPr>
                <w:color w:val="000000" w:themeColor="text1"/>
              </w:rPr>
              <w:t>Water</w:t>
            </w:r>
          </w:p>
        </w:tc>
      </w:tr>
      <w:tr w:rsidR="00AB5074" w14:paraId="0DB4E483" w14:textId="77777777" w:rsidTr="006C038C">
        <w:trPr>
          <w:trHeight w:val="292"/>
          <w:jc w:val="center"/>
        </w:trPr>
        <w:tc>
          <w:tcPr>
            <w:tcW w:w="2107" w:type="dxa"/>
          </w:tcPr>
          <w:p w14:paraId="512EE1C6" w14:textId="2EC75EA9" w:rsidR="00AB5074" w:rsidRPr="00AA7D50" w:rsidRDefault="00AB5074" w:rsidP="00AB5074">
            <w:pPr>
              <w:rPr>
                <w:i/>
                <w:iCs/>
                <w:color w:val="000000" w:themeColor="text1"/>
              </w:rPr>
            </w:pPr>
            <w:r w:rsidRPr="00AA7D50">
              <w:rPr>
                <w:i/>
                <w:iCs/>
                <w:color w:val="000000" w:themeColor="text1"/>
              </w:rPr>
              <w:t xml:space="preserve">S </w:t>
            </w:r>
            <w:proofErr w:type="spellStart"/>
            <w:r w:rsidRPr="00AA7D50">
              <w:rPr>
                <w:i/>
                <w:iCs/>
                <w:color w:val="000000" w:themeColor="text1"/>
              </w:rPr>
              <w:t>fluitans</w:t>
            </w:r>
            <w:proofErr w:type="spellEnd"/>
            <w:r w:rsidRPr="00AA7D50">
              <w:rPr>
                <w:i/>
                <w:iCs/>
                <w:color w:val="000000" w:themeColor="text1"/>
              </w:rPr>
              <w:t xml:space="preserve"> III</w:t>
            </w:r>
          </w:p>
        </w:tc>
        <w:tc>
          <w:tcPr>
            <w:tcW w:w="1053" w:type="dxa"/>
          </w:tcPr>
          <w:p w14:paraId="7B1DC4C5" w14:textId="77777777" w:rsidR="00AB5074" w:rsidRPr="00AA7D50" w:rsidRDefault="00AB5074" w:rsidP="006C038C">
            <w:pPr>
              <w:jc w:val="center"/>
              <w:rPr>
                <w:color w:val="000000" w:themeColor="text1"/>
              </w:rPr>
            </w:pPr>
            <w:r w:rsidRPr="00AA7D50">
              <w:rPr>
                <w:color w:val="000000" w:themeColor="text1"/>
              </w:rPr>
              <w:t>15</w:t>
            </w:r>
          </w:p>
        </w:tc>
        <w:tc>
          <w:tcPr>
            <w:tcW w:w="1054" w:type="dxa"/>
          </w:tcPr>
          <w:p w14:paraId="0E9849D1" w14:textId="7DA56DEB" w:rsidR="00AB5074" w:rsidRPr="00AA7D50" w:rsidRDefault="00AB5074" w:rsidP="006C038C">
            <w:pPr>
              <w:jc w:val="center"/>
              <w:rPr>
                <w:color w:val="000000" w:themeColor="text1"/>
              </w:rPr>
            </w:pPr>
            <w:r w:rsidRPr="00AA7D50">
              <w:rPr>
                <w:color w:val="000000" w:themeColor="text1"/>
              </w:rPr>
              <w:t>15</w:t>
            </w:r>
          </w:p>
        </w:tc>
        <w:tc>
          <w:tcPr>
            <w:tcW w:w="1001" w:type="dxa"/>
          </w:tcPr>
          <w:p w14:paraId="68253718" w14:textId="35B58ACD" w:rsidR="00AB5074" w:rsidRPr="00AA7D50" w:rsidRDefault="00AB5074" w:rsidP="006C038C">
            <w:pPr>
              <w:jc w:val="center"/>
              <w:rPr>
                <w:color w:val="000000" w:themeColor="text1"/>
              </w:rPr>
            </w:pPr>
            <w:r w:rsidRPr="00AA7D50">
              <w:rPr>
                <w:color w:val="000000" w:themeColor="text1"/>
              </w:rPr>
              <w:t>15</w:t>
            </w:r>
          </w:p>
        </w:tc>
        <w:tc>
          <w:tcPr>
            <w:tcW w:w="900" w:type="dxa"/>
          </w:tcPr>
          <w:p w14:paraId="03548516" w14:textId="3510FF77" w:rsidR="00AB5074" w:rsidRPr="00AA7D50" w:rsidRDefault="00AB5074" w:rsidP="006C038C">
            <w:pPr>
              <w:jc w:val="center"/>
              <w:rPr>
                <w:color w:val="000000" w:themeColor="text1"/>
              </w:rPr>
            </w:pPr>
            <w:r w:rsidRPr="00AA7D50">
              <w:rPr>
                <w:color w:val="000000" w:themeColor="text1"/>
              </w:rPr>
              <w:t>15</w:t>
            </w:r>
          </w:p>
        </w:tc>
      </w:tr>
      <w:tr w:rsidR="00AB5074" w14:paraId="78E50BA2" w14:textId="77777777" w:rsidTr="006C038C">
        <w:trPr>
          <w:trHeight w:val="292"/>
          <w:jc w:val="center"/>
        </w:trPr>
        <w:tc>
          <w:tcPr>
            <w:tcW w:w="2107" w:type="dxa"/>
          </w:tcPr>
          <w:p w14:paraId="6FAF4037" w14:textId="07CEA9FB" w:rsidR="00AB5074" w:rsidRPr="00AA7D50" w:rsidRDefault="00AB5074" w:rsidP="00AB5074">
            <w:pPr>
              <w:rPr>
                <w:i/>
                <w:iCs/>
                <w:color w:val="000000" w:themeColor="text1"/>
              </w:rPr>
            </w:pPr>
            <w:r w:rsidRPr="00AA7D50">
              <w:rPr>
                <w:i/>
                <w:iCs/>
                <w:color w:val="000000" w:themeColor="text1"/>
              </w:rPr>
              <w:t xml:space="preserve">S </w:t>
            </w:r>
            <w:proofErr w:type="spellStart"/>
            <w:r w:rsidRPr="00AA7D50">
              <w:rPr>
                <w:i/>
                <w:iCs/>
                <w:color w:val="000000" w:themeColor="text1"/>
              </w:rPr>
              <w:t>natans</w:t>
            </w:r>
            <w:proofErr w:type="spellEnd"/>
            <w:r w:rsidRPr="00AA7D50">
              <w:rPr>
                <w:i/>
                <w:iCs/>
                <w:color w:val="000000" w:themeColor="text1"/>
              </w:rPr>
              <w:t xml:space="preserve"> I</w:t>
            </w:r>
          </w:p>
        </w:tc>
        <w:tc>
          <w:tcPr>
            <w:tcW w:w="1053" w:type="dxa"/>
          </w:tcPr>
          <w:p w14:paraId="66CF0BD1" w14:textId="77777777" w:rsidR="00AB5074" w:rsidRPr="00AA7D50" w:rsidRDefault="00AB5074" w:rsidP="006C038C">
            <w:pPr>
              <w:jc w:val="center"/>
              <w:rPr>
                <w:color w:val="000000" w:themeColor="text1"/>
              </w:rPr>
            </w:pPr>
            <w:r w:rsidRPr="00AA7D50">
              <w:rPr>
                <w:color w:val="000000" w:themeColor="text1"/>
              </w:rPr>
              <w:t>9</w:t>
            </w:r>
          </w:p>
        </w:tc>
        <w:tc>
          <w:tcPr>
            <w:tcW w:w="1054" w:type="dxa"/>
          </w:tcPr>
          <w:p w14:paraId="313F7AE3" w14:textId="4E76D0DF" w:rsidR="00AB5074" w:rsidRPr="00AA7D50" w:rsidRDefault="00AB5074" w:rsidP="006C038C">
            <w:pPr>
              <w:jc w:val="center"/>
              <w:rPr>
                <w:color w:val="000000" w:themeColor="text1"/>
              </w:rPr>
            </w:pPr>
            <w:r w:rsidRPr="00AA7D50">
              <w:rPr>
                <w:color w:val="000000" w:themeColor="text1"/>
              </w:rPr>
              <w:t>9</w:t>
            </w:r>
          </w:p>
        </w:tc>
        <w:tc>
          <w:tcPr>
            <w:tcW w:w="1001" w:type="dxa"/>
          </w:tcPr>
          <w:p w14:paraId="2B225E5F" w14:textId="109AA135" w:rsidR="00AB5074" w:rsidRPr="00AA7D50" w:rsidRDefault="00AB5074" w:rsidP="006C038C">
            <w:pPr>
              <w:jc w:val="center"/>
              <w:rPr>
                <w:color w:val="000000" w:themeColor="text1"/>
              </w:rPr>
            </w:pPr>
            <w:r w:rsidRPr="00AA7D50">
              <w:rPr>
                <w:color w:val="000000" w:themeColor="text1"/>
              </w:rPr>
              <w:t>9</w:t>
            </w:r>
          </w:p>
        </w:tc>
        <w:tc>
          <w:tcPr>
            <w:tcW w:w="900" w:type="dxa"/>
          </w:tcPr>
          <w:p w14:paraId="6B5A2882" w14:textId="76BF7CC4" w:rsidR="00AB5074" w:rsidRPr="00AA7D50" w:rsidRDefault="00AB5074" w:rsidP="006C038C">
            <w:pPr>
              <w:jc w:val="center"/>
              <w:rPr>
                <w:color w:val="000000" w:themeColor="text1"/>
              </w:rPr>
            </w:pPr>
            <w:r w:rsidRPr="00AA7D50">
              <w:rPr>
                <w:color w:val="000000" w:themeColor="text1"/>
              </w:rPr>
              <w:t>9</w:t>
            </w:r>
          </w:p>
        </w:tc>
      </w:tr>
      <w:tr w:rsidR="00AB5074" w14:paraId="4CD5C303" w14:textId="77777777" w:rsidTr="006C038C">
        <w:trPr>
          <w:trHeight w:val="292"/>
          <w:jc w:val="center"/>
        </w:trPr>
        <w:tc>
          <w:tcPr>
            <w:tcW w:w="2107" w:type="dxa"/>
          </w:tcPr>
          <w:p w14:paraId="2839C177" w14:textId="1E36A57C" w:rsidR="00AB5074" w:rsidRPr="00AA7D50" w:rsidRDefault="00AB5074" w:rsidP="00AB5074">
            <w:pPr>
              <w:rPr>
                <w:i/>
                <w:iCs/>
                <w:color w:val="000000" w:themeColor="text1"/>
              </w:rPr>
            </w:pPr>
            <w:r w:rsidRPr="00AA7D50">
              <w:rPr>
                <w:i/>
                <w:iCs/>
                <w:color w:val="000000" w:themeColor="text1"/>
              </w:rPr>
              <w:t xml:space="preserve">S </w:t>
            </w:r>
            <w:proofErr w:type="spellStart"/>
            <w:r w:rsidRPr="00AA7D50">
              <w:rPr>
                <w:i/>
                <w:iCs/>
                <w:color w:val="000000" w:themeColor="text1"/>
              </w:rPr>
              <w:t>natans</w:t>
            </w:r>
            <w:proofErr w:type="spellEnd"/>
            <w:r w:rsidRPr="00AA7D50">
              <w:rPr>
                <w:i/>
                <w:iCs/>
                <w:color w:val="000000" w:themeColor="text1"/>
              </w:rPr>
              <w:t xml:space="preserve"> VIII</w:t>
            </w:r>
          </w:p>
        </w:tc>
        <w:tc>
          <w:tcPr>
            <w:tcW w:w="1053" w:type="dxa"/>
          </w:tcPr>
          <w:p w14:paraId="76E409A5" w14:textId="77777777" w:rsidR="00AB5074" w:rsidRPr="00AA7D50" w:rsidRDefault="00AB5074" w:rsidP="006C038C">
            <w:pPr>
              <w:jc w:val="center"/>
              <w:rPr>
                <w:color w:val="000000" w:themeColor="text1"/>
              </w:rPr>
            </w:pPr>
            <w:r w:rsidRPr="00AA7D50">
              <w:rPr>
                <w:color w:val="000000" w:themeColor="text1"/>
              </w:rPr>
              <w:t>15</w:t>
            </w:r>
          </w:p>
        </w:tc>
        <w:tc>
          <w:tcPr>
            <w:tcW w:w="1054" w:type="dxa"/>
          </w:tcPr>
          <w:p w14:paraId="4ABFB298" w14:textId="5EE45EB9" w:rsidR="00AB5074" w:rsidRPr="00AA7D50" w:rsidRDefault="00AB5074" w:rsidP="006C038C">
            <w:pPr>
              <w:jc w:val="center"/>
              <w:rPr>
                <w:color w:val="000000" w:themeColor="text1"/>
              </w:rPr>
            </w:pPr>
            <w:r w:rsidRPr="00AA7D50">
              <w:rPr>
                <w:color w:val="000000" w:themeColor="text1"/>
              </w:rPr>
              <w:t>15</w:t>
            </w:r>
          </w:p>
        </w:tc>
        <w:tc>
          <w:tcPr>
            <w:tcW w:w="1001" w:type="dxa"/>
          </w:tcPr>
          <w:p w14:paraId="53E5906D" w14:textId="172733B7" w:rsidR="00AB5074" w:rsidRPr="00AA7D50" w:rsidRDefault="00AB5074" w:rsidP="006C038C">
            <w:pPr>
              <w:jc w:val="center"/>
              <w:rPr>
                <w:color w:val="000000" w:themeColor="text1"/>
              </w:rPr>
            </w:pPr>
            <w:r w:rsidRPr="00AA7D50">
              <w:rPr>
                <w:color w:val="000000" w:themeColor="text1"/>
              </w:rPr>
              <w:t>12</w:t>
            </w:r>
          </w:p>
        </w:tc>
        <w:tc>
          <w:tcPr>
            <w:tcW w:w="900" w:type="dxa"/>
          </w:tcPr>
          <w:p w14:paraId="37334C2F" w14:textId="608B1D07" w:rsidR="00AB5074" w:rsidRPr="00AA7D50" w:rsidRDefault="00AB5074" w:rsidP="006C038C">
            <w:pPr>
              <w:jc w:val="center"/>
              <w:rPr>
                <w:color w:val="000000" w:themeColor="text1"/>
              </w:rPr>
            </w:pPr>
            <w:r w:rsidRPr="00AA7D50">
              <w:rPr>
                <w:color w:val="000000" w:themeColor="text1"/>
              </w:rPr>
              <w:t>12</w:t>
            </w:r>
          </w:p>
        </w:tc>
      </w:tr>
    </w:tbl>
    <w:p w14:paraId="16B39A2D" w14:textId="77777777" w:rsidR="00AB5074" w:rsidRPr="007D2351" w:rsidRDefault="00AB5074" w:rsidP="003B2714">
      <w:pPr>
        <w:ind w:firstLine="720"/>
        <w:rPr>
          <w:color w:val="FF0000"/>
        </w:rPr>
      </w:pPr>
    </w:p>
    <w:p w14:paraId="7D0AB8DD" w14:textId="77777777" w:rsidR="00602157" w:rsidRDefault="0030637E" w:rsidP="00602157">
      <w:pPr>
        <w:ind w:firstLine="720"/>
      </w:pPr>
      <w:r>
        <w:t>Three</w:t>
      </w:r>
      <w:r w:rsidR="001B747B">
        <w:t xml:space="preserve"> litter bag</w:t>
      </w:r>
      <w:r>
        <w:t xml:space="preserve"> </w:t>
      </w:r>
      <w:r w:rsidRPr="0030637E">
        <w:rPr>
          <w:i/>
          <w:iCs/>
        </w:rPr>
        <w:t>Sargassum</w:t>
      </w:r>
      <w:r>
        <w:t xml:space="preserve"> samples </w:t>
      </w:r>
      <w:r w:rsidR="001B747B">
        <w:t xml:space="preserve">per morphotype </w:t>
      </w:r>
      <w:r>
        <w:t>were grouped together and either placed</w:t>
      </w:r>
      <w:r w:rsidR="003B2714">
        <w:t xml:space="preserve"> above the high tide line at Brewers Beach, St Thomas, USVI</w:t>
      </w:r>
      <w:r>
        <w:t xml:space="preserve"> or </w:t>
      </w:r>
      <w:r w:rsidR="001F08E2">
        <w:t>secured to a cinderblock nearshore</w:t>
      </w:r>
      <w:r w:rsidR="001B747B">
        <w:t>. Samples were placed</w:t>
      </w:r>
      <w:r w:rsidR="001F08E2">
        <w:t xml:space="preserve"> deep enough that they remained submerged throughout the tidal cycle</w:t>
      </w:r>
      <w:r w:rsidR="003B2714">
        <w:t xml:space="preserve">. </w:t>
      </w:r>
      <w:r w:rsidR="001F08E2">
        <w:t xml:space="preserve">One bag </w:t>
      </w:r>
      <w:r w:rsidR="001B747B">
        <w:t xml:space="preserve">per group </w:t>
      </w:r>
      <w:r w:rsidR="001F08E2">
        <w:t xml:space="preserve">was </w:t>
      </w:r>
      <w:r w:rsidR="00E67714">
        <w:t>collected</w:t>
      </w:r>
      <w:r w:rsidR="001F08E2">
        <w:t xml:space="preserve"> </w:t>
      </w:r>
      <w:r w:rsidR="00E67714">
        <w:t xml:space="preserve">per </w:t>
      </w:r>
      <w:r w:rsidR="001F08E2">
        <w:t>week, for a total of three weeks.</w:t>
      </w:r>
      <w:r w:rsidR="00E67714">
        <w:t xml:space="preserve"> </w:t>
      </w:r>
      <w:r w:rsidR="001B747B">
        <w:t xml:space="preserve">Some of the onshore litter bags were stolen, Table Two outlines total number of samples collected each week for each morphotype. </w:t>
      </w:r>
      <w:r w:rsidR="00E67714">
        <w:rPr>
          <w:i/>
          <w:iCs/>
        </w:rPr>
        <w:t>Sargassum</w:t>
      </w:r>
      <w:r w:rsidR="00E67714">
        <w:t xml:space="preserve"> from</w:t>
      </w:r>
      <w:r w:rsidR="001F08E2">
        <w:t xml:space="preserve"> </w:t>
      </w:r>
      <w:r w:rsidR="00E67714">
        <w:t>s</w:t>
      </w:r>
      <w:r w:rsidR="001F08E2">
        <w:t>ampled bags w</w:t>
      </w:r>
      <w:r w:rsidR="00E67714">
        <w:t xml:space="preserve">as </w:t>
      </w:r>
      <w:r w:rsidR="001F08E2">
        <w:t xml:space="preserve">coarsely cleaned, spun dry and reweighed. They were then freeze dried, weighed, crushed and analyzed for metal concentration. </w:t>
      </w:r>
    </w:p>
    <w:p w14:paraId="345A36C7" w14:textId="77777777" w:rsidR="00602157" w:rsidRDefault="00602157" w:rsidP="00602157">
      <w:pPr>
        <w:ind w:firstLine="720"/>
      </w:pPr>
    </w:p>
    <w:p w14:paraId="08C099ED" w14:textId="11FD39AA" w:rsidR="001B747B" w:rsidRDefault="001B747B" w:rsidP="00602157">
      <w:pPr>
        <w:ind w:firstLine="720"/>
      </w:pPr>
      <w:r>
        <w:t xml:space="preserve">Table Two: Total number of samples collected </w:t>
      </w:r>
      <w:r w:rsidR="001E3ED1">
        <w:t>each week</w:t>
      </w:r>
    </w:p>
    <w:p w14:paraId="36427525" w14:textId="77777777" w:rsidR="00602157" w:rsidRDefault="00602157" w:rsidP="00602157">
      <w:pPr>
        <w:ind w:firstLine="720"/>
      </w:pPr>
    </w:p>
    <w:tbl>
      <w:tblPr>
        <w:tblStyle w:val="TableGrid"/>
        <w:tblW w:w="0" w:type="auto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4"/>
        <w:gridCol w:w="790"/>
        <w:gridCol w:w="1157"/>
        <w:gridCol w:w="645"/>
        <w:gridCol w:w="656"/>
        <w:gridCol w:w="776"/>
        <w:gridCol w:w="790"/>
        <w:gridCol w:w="1136"/>
        <w:gridCol w:w="664"/>
        <w:gridCol w:w="720"/>
        <w:gridCol w:w="776"/>
      </w:tblGrid>
      <w:tr w:rsidR="00602157" w14:paraId="024BC335" w14:textId="77777777" w:rsidTr="006C038C">
        <w:trPr>
          <w:trHeight w:val="165"/>
        </w:trPr>
        <w:tc>
          <w:tcPr>
            <w:tcW w:w="1484" w:type="dxa"/>
          </w:tcPr>
          <w:p w14:paraId="071ED38F" w14:textId="77777777" w:rsidR="00602157" w:rsidRDefault="00602157" w:rsidP="003B2714"/>
        </w:tc>
        <w:tc>
          <w:tcPr>
            <w:tcW w:w="3957" w:type="dxa"/>
            <w:gridSpan w:val="5"/>
          </w:tcPr>
          <w:p w14:paraId="4F3B3A0F" w14:textId="690417B4" w:rsidR="00602157" w:rsidRDefault="00602157" w:rsidP="006C038C">
            <w:pPr>
              <w:jc w:val="center"/>
            </w:pPr>
            <w:r>
              <w:t>Shore</w:t>
            </w:r>
          </w:p>
        </w:tc>
        <w:tc>
          <w:tcPr>
            <w:tcW w:w="3829" w:type="dxa"/>
            <w:gridSpan w:val="5"/>
          </w:tcPr>
          <w:p w14:paraId="64BEAEFB" w14:textId="55963CBF" w:rsidR="00602157" w:rsidRDefault="00602157" w:rsidP="006C038C">
            <w:pPr>
              <w:jc w:val="center"/>
            </w:pPr>
            <w:r>
              <w:t>Water</w:t>
            </w:r>
          </w:p>
        </w:tc>
      </w:tr>
      <w:tr w:rsidR="00591EFF" w14:paraId="49329E50" w14:textId="45959D49" w:rsidTr="006C038C">
        <w:trPr>
          <w:trHeight w:val="165"/>
        </w:trPr>
        <w:tc>
          <w:tcPr>
            <w:tcW w:w="1484" w:type="dxa"/>
          </w:tcPr>
          <w:p w14:paraId="03C3AF4E" w14:textId="77777777" w:rsidR="00591EFF" w:rsidRDefault="00591EFF" w:rsidP="003B2714"/>
        </w:tc>
        <w:tc>
          <w:tcPr>
            <w:tcW w:w="1880" w:type="dxa"/>
            <w:gridSpan w:val="2"/>
          </w:tcPr>
          <w:p w14:paraId="0F270006" w14:textId="7B905049" w:rsidR="00591EFF" w:rsidRDefault="00602157" w:rsidP="006C038C">
            <w:pPr>
              <w:jc w:val="center"/>
            </w:pPr>
            <w:r>
              <w:t>Overall Totals</w:t>
            </w:r>
          </w:p>
        </w:tc>
        <w:tc>
          <w:tcPr>
            <w:tcW w:w="2077" w:type="dxa"/>
            <w:gridSpan w:val="3"/>
          </w:tcPr>
          <w:p w14:paraId="6DC05547" w14:textId="46AADB1E" w:rsidR="00591EFF" w:rsidRDefault="00591EFF" w:rsidP="006C038C">
            <w:pPr>
              <w:jc w:val="center"/>
            </w:pPr>
            <w:r>
              <w:t>Week</w:t>
            </w:r>
            <w:r w:rsidR="00602157">
              <w:t>ly Totals</w:t>
            </w:r>
          </w:p>
        </w:tc>
        <w:tc>
          <w:tcPr>
            <w:tcW w:w="1815" w:type="dxa"/>
            <w:gridSpan w:val="2"/>
          </w:tcPr>
          <w:p w14:paraId="2434F62A" w14:textId="14A93DFC" w:rsidR="00591EFF" w:rsidRDefault="00602157" w:rsidP="006C038C">
            <w:pPr>
              <w:jc w:val="center"/>
            </w:pPr>
            <w:r>
              <w:t>Overall Totals</w:t>
            </w:r>
          </w:p>
        </w:tc>
        <w:tc>
          <w:tcPr>
            <w:tcW w:w="2014" w:type="dxa"/>
            <w:gridSpan w:val="3"/>
          </w:tcPr>
          <w:p w14:paraId="17BFDF0D" w14:textId="5B6068FD" w:rsidR="00591EFF" w:rsidRDefault="00591EFF" w:rsidP="006C038C">
            <w:pPr>
              <w:jc w:val="center"/>
            </w:pPr>
            <w:r>
              <w:t>Week</w:t>
            </w:r>
            <w:r w:rsidR="00602157">
              <w:t>ly Totals</w:t>
            </w:r>
          </w:p>
        </w:tc>
      </w:tr>
      <w:tr w:rsidR="006C038C" w14:paraId="0D8A3C5F" w14:textId="36DCADEB" w:rsidTr="006C038C">
        <w:trPr>
          <w:trHeight w:val="177"/>
        </w:trPr>
        <w:tc>
          <w:tcPr>
            <w:tcW w:w="1484" w:type="dxa"/>
          </w:tcPr>
          <w:p w14:paraId="35F046B8" w14:textId="77777777" w:rsidR="00591EFF" w:rsidRDefault="00591EFF" w:rsidP="003B2714"/>
        </w:tc>
        <w:tc>
          <w:tcPr>
            <w:tcW w:w="723" w:type="dxa"/>
          </w:tcPr>
          <w:p w14:paraId="5DD5CAA6" w14:textId="6EA53A90" w:rsidR="00591EFF" w:rsidRDefault="00602157" w:rsidP="006C038C">
            <w:pPr>
              <w:jc w:val="center"/>
            </w:pPr>
            <w:r>
              <w:t>Initial</w:t>
            </w:r>
          </w:p>
        </w:tc>
        <w:tc>
          <w:tcPr>
            <w:tcW w:w="1157" w:type="dxa"/>
          </w:tcPr>
          <w:p w14:paraId="6DCC18EB" w14:textId="310295C8" w:rsidR="00591EFF" w:rsidRDefault="00591EFF" w:rsidP="006C038C">
            <w:pPr>
              <w:jc w:val="center"/>
            </w:pPr>
            <w:r>
              <w:t>Collected</w:t>
            </w:r>
          </w:p>
        </w:tc>
        <w:tc>
          <w:tcPr>
            <w:tcW w:w="645" w:type="dxa"/>
          </w:tcPr>
          <w:p w14:paraId="7FB277E6" w14:textId="3B0D8942" w:rsidR="00591EFF" w:rsidRDefault="00591EFF" w:rsidP="006C038C">
            <w:pPr>
              <w:jc w:val="center"/>
            </w:pPr>
            <w:r>
              <w:t>One</w:t>
            </w:r>
          </w:p>
        </w:tc>
        <w:tc>
          <w:tcPr>
            <w:tcW w:w="656" w:type="dxa"/>
          </w:tcPr>
          <w:p w14:paraId="6A566CFD" w14:textId="6B416AB9" w:rsidR="00591EFF" w:rsidRDefault="00591EFF" w:rsidP="006C038C">
            <w:pPr>
              <w:jc w:val="center"/>
            </w:pPr>
            <w:r>
              <w:t>Two</w:t>
            </w:r>
          </w:p>
        </w:tc>
        <w:tc>
          <w:tcPr>
            <w:tcW w:w="776" w:type="dxa"/>
          </w:tcPr>
          <w:p w14:paraId="0AA7FD6C" w14:textId="3BECD3DC" w:rsidR="00591EFF" w:rsidRDefault="00591EFF" w:rsidP="006C038C">
            <w:pPr>
              <w:jc w:val="center"/>
            </w:pPr>
            <w:r>
              <w:t>Three</w:t>
            </w:r>
          </w:p>
        </w:tc>
        <w:tc>
          <w:tcPr>
            <w:tcW w:w="679" w:type="dxa"/>
          </w:tcPr>
          <w:p w14:paraId="49E4EEAD" w14:textId="1EEF7D3B" w:rsidR="00591EFF" w:rsidRDefault="00602157" w:rsidP="006C038C">
            <w:pPr>
              <w:jc w:val="center"/>
            </w:pPr>
            <w:r>
              <w:t>Initial</w:t>
            </w:r>
          </w:p>
        </w:tc>
        <w:tc>
          <w:tcPr>
            <w:tcW w:w="1136" w:type="dxa"/>
          </w:tcPr>
          <w:p w14:paraId="6EA52DB3" w14:textId="4E17F55B" w:rsidR="00591EFF" w:rsidRDefault="00591EFF" w:rsidP="006C038C">
            <w:pPr>
              <w:jc w:val="center"/>
            </w:pPr>
            <w:r>
              <w:t>Collected</w:t>
            </w:r>
          </w:p>
        </w:tc>
        <w:tc>
          <w:tcPr>
            <w:tcW w:w="664" w:type="dxa"/>
          </w:tcPr>
          <w:p w14:paraId="73389611" w14:textId="314EF893" w:rsidR="00591EFF" w:rsidRDefault="00602157" w:rsidP="006C038C">
            <w:pPr>
              <w:jc w:val="center"/>
            </w:pPr>
            <w:r>
              <w:t>One</w:t>
            </w:r>
          </w:p>
        </w:tc>
        <w:tc>
          <w:tcPr>
            <w:tcW w:w="720" w:type="dxa"/>
          </w:tcPr>
          <w:p w14:paraId="19B78F5F" w14:textId="53894932" w:rsidR="00591EFF" w:rsidRDefault="00602157" w:rsidP="006C038C">
            <w:pPr>
              <w:jc w:val="center"/>
            </w:pPr>
            <w:r>
              <w:t>Two</w:t>
            </w:r>
          </w:p>
        </w:tc>
        <w:tc>
          <w:tcPr>
            <w:tcW w:w="630" w:type="dxa"/>
          </w:tcPr>
          <w:p w14:paraId="4B08F30D" w14:textId="1E38DABA" w:rsidR="00591EFF" w:rsidRDefault="00602157" w:rsidP="006C038C">
            <w:pPr>
              <w:jc w:val="center"/>
            </w:pPr>
            <w:r>
              <w:t>Three</w:t>
            </w:r>
          </w:p>
        </w:tc>
      </w:tr>
      <w:tr w:rsidR="00602157" w14:paraId="716E52B5" w14:textId="31611C08" w:rsidTr="00602157">
        <w:trPr>
          <w:trHeight w:val="344"/>
        </w:trPr>
        <w:tc>
          <w:tcPr>
            <w:tcW w:w="1484" w:type="dxa"/>
          </w:tcPr>
          <w:p w14:paraId="0B3ABF10" w14:textId="09B6A4DF" w:rsidR="00591EFF" w:rsidRDefault="00591EFF" w:rsidP="00591EFF">
            <w:r w:rsidRPr="00AA7D50">
              <w:rPr>
                <w:i/>
                <w:iCs/>
                <w:color w:val="000000" w:themeColor="text1"/>
              </w:rPr>
              <w:t xml:space="preserve">S </w:t>
            </w:r>
            <w:proofErr w:type="spellStart"/>
            <w:r w:rsidRPr="00AA7D50">
              <w:rPr>
                <w:i/>
                <w:iCs/>
                <w:color w:val="000000" w:themeColor="text1"/>
              </w:rPr>
              <w:t>fluitans</w:t>
            </w:r>
            <w:proofErr w:type="spellEnd"/>
            <w:r w:rsidRPr="00AA7D50">
              <w:rPr>
                <w:i/>
                <w:iCs/>
                <w:color w:val="000000" w:themeColor="text1"/>
              </w:rPr>
              <w:t xml:space="preserve"> III</w:t>
            </w:r>
          </w:p>
        </w:tc>
        <w:tc>
          <w:tcPr>
            <w:tcW w:w="723" w:type="dxa"/>
          </w:tcPr>
          <w:p w14:paraId="67C08547" w14:textId="314A3109" w:rsidR="00591EFF" w:rsidRDefault="00591EFF" w:rsidP="006C038C">
            <w:pPr>
              <w:jc w:val="center"/>
            </w:pPr>
            <w:r>
              <w:t>30</w:t>
            </w:r>
          </w:p>
        </w:tc>
        <w:tc>
          <w:tcPr>
            <w:tcW w:w="1157" w:type="dxa"/>
          </w:tcPr>
          <w:p w14:paraId="5FC5E509" w14:textId="4A9BD62C" w:rsidR="00591EFF" w:rsidRDefault="00591EFF" w:rsidP="006C038C">
            <w:pPr>
              <w:jc w:val="center"/>
            </w:pPr>
            <w:r>
              <w:t>17</w:t>
            </w:r>
          </w:p>
        </w:tc>
        <w:tc>
          <w:tcPr>
            <w:tcW w:w="645" w:type="dxa"/>
          </w:tcPr>
          <w:p w14:paraId="535D619F" w14:textId="03F44EDB" w:rsidR="00591EFF" w:rsidRDefault="00602157" w:rsidP="006C038C">
            <w:pPr>
              <w:jc w:val="center"/>
            </w:pPr>
            <w:r>
              <w:t>9</w:t>
            </w:r>
          </w:p>
        </w:tc>
        <w:tc>
          <w:tcPr>
            <w:tcW w:w="656" w:type="dxa"/>
          </w:tcPr>
          <w:p w14:paraId="6881939F" w14:textId="4E81E3E0" w:rsidR="00591EFF" w:rsidRDefault="00602157" w:rsidP="006C038C">
            <w:pPr>
              <w:jc w:val="center"/>
            </w:pPr>
            <w:r>
              <w:t>5</w:t>
            </w:r>
          </w:p>
        </w:tc>
        <w:tc>
          <w:tcPr>
            <w:tcW w:w="776" w:type="dxa"/>
          </w:tcPr>
          <w:p w14:paraId="650BF4D9" w14:textId="680FEAAE" w:rsidR="00591EFF" w:rsidRDefault="00602157" w:rsidP="006C038C">
            <w:pPr>
              <w:jc w:val="center"/>
            </w:pPr>
            <w:r>
              <w:t>3</w:t>
            </w:r>
          </w:p>
        </w:tc>
        <w:tc>
          <w:tcPr>
            <w:tcW w:w="679" w:type="dxa"/>
          </w:tcPr>
          <w:p w14:paraId="45F067DB" w14:textId="69B1CCD5" w:rsidR="00591EFF" w:rsidRDefault="00591EFF" w:rsidP="006C038C">
            <w:pPr>
              <w:jc w:val="center"/>
            </w:pPr>
            <w:r>
              <w:t>30</w:t>
            </w:r>
          </w:p>
        </w:tc>
        <w:tc>
          <w:tcPr>
            <w:tcW w:w="1136" w:type="dxa"/>
          </w:tcPr>
          <w:p w14:paraId="32CD1161" w14:textId="2235A27A" w:rsidR="00591EFF" w:rsidRDefault="00591EFF" w:rsidP="006C038C">
            <w:pPr>
              <w:jc w:val="center"/>
            </w:pPr>
            <w:r>
              <w:t>28</w:t>
            </w:r>
          </w:p>
        </w:tc>
        <w:tc>
          <w:tcPr>
            <w:tcW w:w="664" w:type="dxa"/>
          </w:tcPr>
          <w:p w14:paraId="6733774B" w14:textId="4B6D82B4" w:rsidR="00591EFF" w:rsidRDefault="00602157" w:rsidP="006C038C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5B920549" w14:textId="0BB64E5B" w:rsidR="00591EFF" w:rsidRDefault="00602157" w:rsidP="006C038C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757D1E5E" w14:textId="433C0596" w:rsidR="00591EFF" w:rsidRDefault="00602157" w:rsidP="006C038C">
            <w:pPr>
              <w:jc w:val="center"/>
            </w:pPr>
            <w:r>
              <w:t>8</w:t>
            </w:r>
          </w:p>
        </w:tc>
      </w:tr>
      <w:tr w:rsidR="00602157" w14:paraId="5C882AF1" w14:textId="5C02F694" w:rsidTr="00602157">
        <w:trPr>
          <w:trHeight w:val="344"/>
        </w:trPr>
        <w:tc>
          <w:tcPr>
            <w:tcW w:w="1484" w:type="dxa"/>
          </w:tcPr>
          <w:p w14:paraId="3067DDD2" w14:textId="3EDFA60D" w:rsidR="00591EFF" w:rsidRDefault="00591EFF" w:rsidP="00591EFF">
            <w:r w:rsidRPr="00AA7D50">
              <w:rPr>
                <w:i/>
                <w:iCs/>
                <w:color w:val="000000" w:themeColor="text1"/>
              </w:rPr>
              <w:t xml:space="preserve">S </w:t>
            </w:r>
            <w:proofErr w:type="spellStart"/>
            <w:r w:rsidRPr="00AA7D50">
              <w:rPr>
                <w:i/>
                <w:iCs/>
                <w:color w:val="000000" w:themeColor="text1"/>
              </w:rPr>
              <w:t>natans</w:t>
            </w:r>
            <w:proofErr w:type="spellEnd"/>
            <w:r w:rsidRPr="00AA7D50">
              <w:rPr>
                <w:i/>
                <w:iCs/>
                <w:color w:val="000000" w:themeColor="text1"/>
              </w:rPr>
              <w:t xml:space="preserve"> I</w:t>
            </w:r>
          </w:p>
        </w:tc>
        <w:tc>
          <w:tcPr>
            <w:tcW w:w="723" w:type="dxa"/>
          </w:tcPr>
          <w:p w14:paraId="1BB582B4" w14:textId="37953405" w:rsidR="00591EFF" w:rsidRDefault="00591EFF" w:rsidP="006C038C">
            <w:pPr>
              <w:jc w:val="center"/>
            </w:pPr>
            <w:r>
              <w:t>18</w:t>
            </w:r>
          </w:p>
        </w:tc>
        <w:tc>
          <w:tcPr>
            <w:tcW w:w="1157" w:type="dxa"/>
          </w:tcPr>
          <w:p w14:paraId="1D63FCD3" w14:textId="6A715D45" w:rsidR="00591EFF" w:rsidRDefault="00591EFF" w:rsidP="006C038C">
            <w:pPr>
              <w:jc w:val="center"/>
            </w:pPr>
            <w:r>
              <w:t>10</w:t>
            </w:r>
          </w:p>
        </w:tc>
        <w:tc>
          <w:tcPr>
            <w:tcW w:w="645" w:type="dxa"/>
          </w:tcPr>
          <w:p w14:paraId="2EB694BD" w14:textId="64A40A16" w:rsidR="00591EFF" w:rsidRDefault="00602157" w:rsidP="006C038C">
            <w:pPr>
              <w:jc w:val="center"/>
            </w:pPr>
            <w:r>
              <w:t>5</w:t>
            </w:r>
          </w:p>
        </w:tc>
        <w:tc>
          <w:tcPr>
            <w:tcW w:w="656" w:type="dxa"/>
          </w:tcPr>
          <w:p w14:paraId="51C9372E" w14:textId="0423DD0A" w:rsidR="00591EFF" w:rsidRDefault="00602157" w:rsidP="006C038C">
            <w:pPr>
              <w:jc w:val="center"/>
            </w:pPr>
            <w:r>
              <w:t>3</w:t>
            </w:r>
          </w:p>
        </w:tc>
        <w:tc>
          <w:tcPr>
            <w:tcW w:w="776" w:type="dxa"/>
          </w:tcPr>
          <w:p w14:paraId="6E471932" w14:textId="6EE38373" w:rsidR="00591EFF" w:rsidRDefault="00602157" w:rsidP="006C038C">
            <w:pPr>
              <w:jc w:val="center"/>
            </w:pPr>
            <w:r>
              <w:t>2</w:t>
            </w:r>
          </w:p>
        </w:tc>
        <w:tc>
          <w:tcPr>
            <w:tcW w:w="679" w:type="dxa"/>
          </w:tcPr>
          <w:p w14:paraId="1FE6DE6E" w14:textId="16BD1123" w:rsidR="00591EFF" w:rsidRDefault="00591EFF" w:rsidP="006C038C">
            <w:pPr>
              <w:jc w:val="center"/>
            </w:pPr>
            <w:r>
              <w:t>18</w:t>
            </w:r>
          </w:p>
        </w:tc>
        <w:tc>
          <w:tcPr>
            <w:tcW w:w="1136" w:type="dxa"/>
          </w:tcPr>
          <w:p w14:paraId="76EFE924" w14:textId="15E06997" w:rsidR="00591EFF" w:rsidRDefault="00591EFF" w:rsidP="006C038C">
            <w:pPr>
              <w:jc w:val="center"/>
            </w:pPr>
            <w:r>
              <w:t>17</w:t>
            </w:r>
          </w:p>
        </w:tc>
        <w:tc>
          <w:tcPr>
            <w:tcW w:w="664" w:type="dxa"/>
          </w:tcPr>
          <w:p w14:paraId="580A6A4E" w14:textId="6BE6322A" w:rsidR="00591EFF" w:rsidRDefault="00602157" w:rsidP="006C038C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6BACCC16" w14:textId="434807C2" w:rsidR="00591EFF" w:rsidRDefault="00602157" w:rsidP="006C038C">
            <w:pPr>
              <w:jc w:val="center"/>
            </w:pPr>
            <w:r>
              <w:t>6</w:t>
            </w:r>
          </w:p>
        </w:tc>
        <w:tc>
          <w:tcPr>
            <w:tcW w:w="630" w:type="dxa"/>
          </w:tcPr>
          <w:p w14:paraId="78BA8479" w14:textId="6A0E57B7" w:rsidR="00591EFF" w:rsidRDefault="00602157" w:rsidP="006C038C">
            <w:pPr>
              <w:jc w:val="center"/>
            </w:pPr>
            <w:r>
              <w:t>5</w:t>
            </w:r>
          </w:p>
        </w:tc>
      </w:tr>
      <w:tr w:rsidR="00602157" w14:paraId="77699FF0" w14:textId="267907B3" w:rsidTr="00602157">
        <w:trPr>
          <w:trHeight w:val="332"/>
        </w:trPr>
        <w:tc>
          <w:tcPr>
            <w:tcW w:w="1484" w:type="dxa"/>
          </w:tcPr>
          <w:p w14:paraId="6EE44FAE" w14:textId="24F20C8D" w:rsidR="00591EFF" w:rsidRDefault="00591EFF" w:rsidP="00591EFF">
            <w:r w:rsidRPr="00AA7D50">
              <w:rPr>
                <w:i/>
                <w:iCs/>
                <w:color w:val="000000" w:themeColor="text1"/>
              </w:rPr>
              <w:t xml:space="preserve">S </w:t>
            </w:r>
            <w:proofErr w:type="spellStart"/>
            <w:r w:rsidRPr="00AA7D50">
              <w:rPr>
                <w:i/>
                <w:iCs/>
                <w:color w:val="000000" w:themeColor="text1"/>
              </w:rPr>
              <w:t>natans</w:t>
            </w:r>
            <w:proofErr w:type="spellEnd"/>
            <w:r w:rsidRPr="00AA7D50">
              <w:rPr>
                <w:i/>
                <w:iCs/>
                <w:color w:val="000000" w:themeColor="text1"/>
              </w:rPr>
              <w:t xml:space="preserve"> VIII</w:t>
            </w:r>
          </w:p>
        </w:tc>
        <w:tc>
          <w:tcPr>
            <w:tcW w:w="723" w:type="dxa"/>
          </w:tcPr>
          <w:p w14:paraId="47D1AC90" w14:textId="709E99B1" w:rsidR="00591EFF" w:rsidRDefault="00591EFF" w:rsidP="006C038C">
            <w:pPr>
              <w:jc w:val="center"/>
            </w:pPr>
            <w:r>
              <w:t>27</w:t>
            </w:r>
          </w:p>
        </w:tc>
        <w:tc>
          <w:tcPr>
            <w:tcW w:w="1157" w:type="dxa"/>
          </w:tcPr>
          <w:p w14:paraId="51D5EEF2" w14:textId="10F15153" w:rsidR="00591EFF" w:rsidRDefault="00591EFF" w:rsidP="006C038C">
            <w:pPr>
              <w:jc w:val="center"/>
            </w:pPr>
            <w:r>
              <w:t>16</w:t>
            </w:r>
          </w:p>
        </w:tc>
        <w:tc>
          <w:tcPr>
            <w:tcW w:w="645" w:type="dxa"/>
          </w:tcPr>
          <w:p w14:paraId="763BDE35" w14:textId="6BE8A125" w:rsidR="00591EFF" w:rsidRDefault="00602157" w:rsidP="006C038C">
            <w:pPr>
              <w:jc w:val="center"/>
            </w:pPr>
            <w:r>
              <w:t>8</w:t>
            </w:r>
          </w:p>
        </w:tc>
        <w:tc>
          <w:tcPr>
            <w:tcW w:w="656" w:type="dxa"/>
          </w:tcPr>
          <w:p w14:paraId="2DA321B0" w14:textId="444D4A36" w:rsidR="00591EFF" w:rsidRDefault="00602157" w:rsidP="006C038C">
            <w:pPr>
              <w:jc w:val="center"/>
            </w:pPr>
            <w:r>
              <w:t>5</w:t>
            </w:r>
          </w:p>
        </w:tc>
        <w:tc>
          <w:tcPr>
            <w:tcW w:w="776" w:type="dxa"/>
          </w:tcPr>
          <w:p w14:paraId="3241203F" w14:textId="567AE919" w:rsidR="00591EFF" w:rsidRDefault="00602157" w:rsidP="006C038C">
            <w:pPr>
              <w:jc w:val="center"/>
            </w:pPr>
            <w:r>
              <w:t>3</w:t>
            </w:r>
          </w:p>
        </w:tc>
        <w:tc>
          <w:tcPr>
            <w:tcW w:w="679" w:type="dxa"/>
          </w:tcPr>
          <w:p w14:paraId="173CA391" w14:textId="389E76D2" w:rsidR="00591EFF" w:rsidRDefault="00591EFF" w:rsidP="006C038C">
            <w:pPr>
              <w:jc w:val="center"/>
            </w:pPr>
            <w:r>
              <w:t>27</w:t>
            </w:r>
          </w:p>
        </w:tc>
        <w:tc>
          <w:tcPr>
            <w:tcW w:w="1136" w:type="dxa"/>
          </w:tcPr>
          <w:p w14:paraId="0C5BA980" w14:textId="656F9639" w:rsidR="00591EFF" w:rsidRDefault="00591EFF" w:rsidP="006C038C">
            <w:pPr>
              <w:jc w:val="center"/>
            </w:pPr>
            <w:r>
              <w:t>25</w:t>
            </w:r>
          </w:p>
        </w:tc>
        <w:tc>
          <w:tcPr>
            <w:tcW w:w="664" w:type="dxa"/>
          </w:tcPr>
          <w:p w14:paraId="01612410" w14:textId="6424C332" w:rsidR="00591EFF" w:rsidRDefault="00602157" w:rsidP="006C038C">
            <w:pPr>
              <w:jc w:val="center"/>
            </w:pPr>
            <w:r>
              <w:t>9</w:t>
            </w:r>
          </w:p>
        </w:tc>
        <w:tc>
          <w:tcPr>
            <w:tcW w:w="720" w:type="dxa"/>
          </w:tcPr>
          <w:p w14:paraId="2CF1D384" w14:textId="3A773277" w:rsidR="00591EFF" w:rsidRDefault="00602157" w:rsidP="006C038C">
            <w:pPr>
              <w:jc w:val="center"/>
            </w:pPr>
            <w:r>
              <w:t>9</w:t>
            </w:r>
          </w:p>
        </w:tc>
        <w:tc>
          <w:tcPr>
            <w:tcW w:w="630" w:type="dxa"/>
          </w:tcPr>
          <w:p w14:paraId="0C292DAE" w14:textId="71613D3D" w:rsidR="00591EFF" w:rsidRDefault="00602157" w:rsidP="006C038C">
            <w:pPr>
              <w:jc w:val="center"/>
            </w:pPr>
            <w:r>
              <w:t>7</w:t>
            </w:r>
          </w:p>
        </w:tc>
      </w:tr>
    </w:tbl>
    <w:p w14:paraId="7B7CE86F" w14:textId="77777777" w:rsidR="00591EFF" w:rsidRDefault="00591EFF" w:rsidP="003B2714">
      <w:pPr>
        <w:ind w:firstLine="720"/>
      </w:pPr>
    </w:p>
    <w:p w14:paraId="5069DBED" w14:textId="77777777" w:rsidR="001B747B" w:rsidRDefault="001B747B" w:rsidP="003B2714">
      <w:pPr>
        <w:ind w:firstLine="720"/>
      </w:pPr>
    </w:p>
    <w:p w14:paraId="56F53506" w14:textId="77777777" w:rsidR="001B747B" w:rsidRDefault="001B747B" w:rsidP="003B2714">
      <w:pPr>
        <w:ind w:firstLine="720"/>
      </w:pPr>
    </w:p>
    <w:p w14:paraId="09CFA406" w14:textId="22D6BA7E" w:rsidR="003B2714" w:rsidRDefault="00E67714" w:rsidP="001E3ED1">
      <w:pPr>
        <w:ind w:firstLine="720"/>
      </w:pPr>
      <w:r>
        <w:t xml:space="preserve">Change in wet mass was calculated for each field sample. These changes were compared using a Kruskal Wallace test. </w:t>
      </w:r>
      <w:r w:rsidR="001E3ED1">
        <w:t xml:space="preserve">Change in metal concentration will be determined </w:t>
      </w:r>
      <w:r w:rsidR="00F65C68">
        <w:t xml:space="preserve">and </w:t>
      </w:r>
      <w:proofErr w:type="spellStart"/>
      <w:r w:rsidR="00F65C68">
        <w:t>compated</w:t>
      </w:r>
      <w:proofErr w:type="spellEnd"/>
      <w:r w:rsidR="00F65C68">
        <w:t xml:space="preserve"> between species and treatment. </w:t>
      </w:r>
    </w:p>
    <w:p w14:paraId="5FADC932" w14:textId="5C7B7FDA" w:rsidR="003B2714" w:rsidRDefault="003B2714" w:rsidP="003B2714"/>
    <w:sectPr w:rsidR="003B2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win Cruz-Rivera">
    <w15:presenceInfo w15:providerId="None" w15:userId="Edwin Cruz-Rivera"/>
  </w15:person>
  <w15:person w15:author="Kaitlin Rommelfanger">
    <w15:presenceInfo w15:providerId="AD" w15:userId="S::kaitlin.rommelfanger@students.uvi.edu::697163cd-90d8-48de-8d70-43c683ed6d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91"/>
    <w:rsid w:val="001B3032"/>
    <w:rsid w:val="001B747B"/>
    <w:rsid w:val="001E3ED1"/>
    <w:rsid w:val="001F08E2"/>
    <w:rsid w:val="002D2420"/>
    <w:rsid w:val="002F28DD"/>
    <w:rsid w:val="0030637E"/>
    <w:rsid w:val="00310496"/>
    <w:rsid w:val="003B2714"/>
    <w:rsid w:val="004E6E16"/>
    <w:rsid w:val="00591EFF"/>
    <w:rsid w:val="005A57CA"/>
    <w:rsid w:val="00602157"/>
    <w:rsid w:val="006C038C"/>
    <w:rsid w:val="00733C7B"/>
    <w:rsid w:val="00861451"/>
    <w:rsid w:val="00983791"/>
    <w:rsid w:val="00A55DCB"/>
    <w:rsid w:val="00A85FEB"/>
    <w:rsid w:val="00AA7D50"/>
    <w:rsid w:val="00AB5074"/>
    <w:rsid w:val="00AC2F14"/>
    <w:rsid w:val="00B450FD"/>
    <w:rsid w:val="00C85199"/>
    <w:rsid w:val="00D52F0B"/>
    <w:rsid w:val="00D56E49"/>
    <w:rsid w:val="00DF6DB6"/>
    <w:rsid w:val="00E67714"/>
    <w:rsid w:val="00EB5571"/>
    <w:rsid w:val="00EF1EA1"/>
    <w:rsid w:val="00F6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1FB6E"/>
  <w15:chartTrackingRefBased/>
  <w15:docId w15:val="{64ADB0BD-CB86-2D4A-BDA4-3976E3D4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714"/>
    <w:rPr>
      <w:rFonts w:ascii="Times New Roman" w:eastAsia="Times New Roman" w:hAnsi="Times New Roman" w:cs="Times New Roman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2714"/>
    <w:pPr>
      <w:spacing w:before="100" w:beforeAutospacing="1" w:after="100" w:afterAutospacing="1"/>
    </w:pPr>
    <w:rPr>
      <w:lang w:eastAsia="zh-CN"/>
    </w:rPr>
  </w:style>
  <w:style w:type="table" w:styleId="TableGrid">
    <w:name w:val="Table Grid"/>
    <w:basedOn w:val="TableNormal"/>
    <w:uiPriority w:val="39"/>
    <w:rsid w:val="00AB5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Rommelfanger</dc:creator>
  <cp:keywords/>
  <dc:description/>
  <cp:lastModifiedBy>Kaitlin Rommelfanger</cp:lastModifiedBy>
  <cp:revision>7</cp:revision>
  <dcterms:created xsi:type="dcterms:W3CDTF">2023-11-08T17:29:00Z</dcterms:created>
  <dcterms:modified xsi:type="dcterms:W3CDTF">2023-11-10T15:04:00Z</dcterms:modified>
</cp:coreProperties>
</file>